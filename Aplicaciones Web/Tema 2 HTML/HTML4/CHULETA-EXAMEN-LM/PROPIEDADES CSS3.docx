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136" w:rsidRDefault="00AC4FF3">
      <w:pPr>
        <w:rPr>
          <w:b/>
          <w:sz w:val="28"/>
          <w:szCs w:val="28"/>
        </w:rPr>
      </w:pPr>
      <w:r w:rsidRPr="00AC4FF3">
        <w:rPr>
          <w:b/>
          <w:sz w:val="28"/>
          <w:szCs w:val="28"/>
        </w:rPr>
        <w:t xml:space="preserve">PROPIEDADES CSS3 </w:t>
      </w:r>
      <w:r w:rsidR="00472835">
        <w:rPr>
          <w:b/>
          <w:sz w:val="28"/>
          <w:szCs w:val="28"/>
        </w:rPr>
        <w:t>CON EL ATRIBUTO “</w:t>
      </w:r>
      <w:proofErr w:type="spellStart"/>
      <w:r w:rsidR="00472835">
        <w:rPr>
          <w:b/>
          <w:sz w:val="28"/>
          <w:szCs w:val="28"/>
        </w:rPr>
        <w:t>style</w:t>
      </w:r>
      <w:proofErr w:type="spellEnd"/>
      <w:r w:rsidR="00472835">
        <w:rPr>
          <w:b/>
          <w:sz w:val="28"/>
          <w:szCs w:val="28"/>
        </w:rPr>
        <w:t>”</w:t>
      </w:r>
    </w:p>
    <w:p w:rsidR="0020787D" w:rsidRDefault="0020787D">
      <w:pPr>
        <w:rPr>
          <w:b/>
          <w:sz w:val="28"/>
          <w:szCs w:val="28"/>
        </w:rPr>
      </w:pPr>
    </w:p>
    <w:p w:rsidR="0020787D" w:rsidRPr="00590A8A" w:rsidRDefault="0020787D">
      <w:pPr>
        <w:rPr>
          <w:rFonts w:ascii="Consolas" w:hAnsi="Consolas"/>
          <w:color w:val="000000"/>
          <w:shd w:val="clear" w:color="auto" w:fill="FFFFFF"/>
          <w:lang w:val="en-GB"/>
        </w:rPr>
      </w:pPr>
      <w:r w:rsidRPr="00590A8A">
        <w:rPr>
          <w:rFonts w:ascii="Consolas" w:hAnsi="Consolas"/>
          <w:color w:val="000000"/>
          <w:shd w:val="clear" w:color="auto" w:fill="FFFFFF"/>
          <w:lang w:val="en-GB"/>
        </w:rPr>
        <w:t>&lt;</w:t>
      </w:r>
      <w:proofErr w:type="spellStart"/>
      <w:r w:rsidRPr="00590A8A">
        <w:rPr>
          <w:rFonts w:ascii="Consolas" w:hAnsi="Consolas"/>
          <w:color w:val="000000"/>
          <w:shd w:val="clear" w:color="auto" w:fill="FFFFFF"/>
          <w:lang w:val="en-GB"/>
        </w:rPr>
        <w:t>tagname</w:t>
      </w:r>
      <w:proofErr w:type="spellEnd"/>
      <w:r w:rsidRPr="00590A8A">
        <w:rPr>
          <w:rFonts w:ascii="Consolas" w:hAnsi="Consolas"/>
          <w:color w:val="000000"/>
          <w:shd w:val="clear" w:color="auto" w:fill="FFFFFF"/>
          <w:lang w:val="en-GB"/>
        </w:rPr>
        <w:t xml:space="preserve"> </w:t>
      </w:r>
      <w:r w:rsidRPr="00590A8A">
        <w:rPr>
          <w:rFonts w:ascii="Consolas" w:hAnsi="Consolas"/>
          <w:color w:val="000000"/>
          <w:highlight w:val="yellow"/>
          <w:shd w:val="clear" w:color="auto" w:fill="FFFFFF"/>
          <w:lang w:val="en-GB"/>
        </w:rPr>
        <w:t>style="</w:t>
      </w:r>
      <w:proofErr w:type="spellStart"/>
      <w:r w:rsidRPr="00590A8A">
        <w:rPr>
          <w:rStyle w:val="nfasis"/>
          <w:rFonts w:ascii="Consolas" w:hAnsi="Consolas"/>
          <w:color w:val="000000"/>
          <w:highlight w:val="yellow"/>
          <w:lang w:val="en-GB"/>
        </w:rPr>
        <w:t>property</w:t>
      </w:r>
      <w:r w:rsidRPr="00590A8A">
        <w:rPr>
          <w:rFonts w:ascii="Consolas" w:hAnsi="Consolas"/>
          <w:color w:val="000000"/>
          <w:highlight w:val="yellow"/>
          <w:shd w:val="clear" w:color="auto" w:fill="FFFFFF"/>
          <w:lang w:val="en-GB"/>
        </w:rPr>
        <w:t>:</w:t>
      </w:r>
      <w:r w:rsidRPr="00590A8A">
        <w:rPr>
          <w:rStyle w:val="nfasis"/>
          <w:rFonts w:ascii="Consolas" w:hAnsi="Consolas"/>
          <w:color w:val="000000"/>
          <w:highlight w:val="yellow"/>
          <w:lang w:val="en-GB"/>
        </w:rPr>
        <w:t>value</w:t>
      </w:r>
      <w:proofErr w:type="spellEnd"/>
      <w:r w:rsidRPr="00590A8A">
        <w:rPr>
          <w:rStyle w:val="nfasis"/>
          <w:rFonts w:ascii="Consolas" w:hAnsi="Consolas"/>
          <w:color w:val="000000"/>
          <w:highlight w:val="yellow"/>
          <w:lang w:val="en-GB"/>
        </w:rPr>
        <w:t>;</w:t>
      </w:r>
      <w:r w:rsidRPr="00590A8A">
        <w:rPr>
          <w:rFonts w:ascii="Consolas" w:hAnsi="Consolas"/>
          <w:color w:val="000000"/>
          <w:shd w:val="clear" w:color="auto" w:fill="FFFFFF"/>
          <w:lang w:val="en-GB"/>
        </w:rPr>
        <w:t>"&gt;</w:t>
      </w:r>
    </w:p>
    <w:p w:rsidR="009810B9" w:rsidRPr="00590A8A" w:rsidRDefault="009810B9" w:rsidP="009810B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FF0000"/>
          <w:sz w:val="28"/>
          <w:szCs w:val="28"/>
          <w:lang w:val="en-GB"/>
        </w:rPr>
      </w:pPr>
      <w:r w:rsidRPr="00590A8A">
        <w:rPr>
          <w:rStyle w:val="normaltextrun"/>
          <w:rFonts w:asciiTheme="minorHAnsi" w:eastAsia="MS Mincho" w:hAnsiTheme="minorHAnsi" w:cstheme="minorHAnsi"/>
          <w:b/>
          <w:color w:val="FF0000"/>
          <w:sz w:val="20"/>
          <w:szCs w:val="20"/>
          <w:lang w:val="en-GB"/>
        </w:rPr>
        <w:t>IMAGEN DE FONDO</w:t>
      </w:r>
    </w:p>
    <w:p w:rsidR="009810B9" w:rsidRPr="00590A8A" w:rsidRDefault="009810B9" w:rsidP="009810B9">
      <w:pPr>
        <w:pStyle w:val="paragraph"/>
        <w:textAlignment w:val="baseline"/>
        <w:rPr>
          <w:rFonts w:ascii="Consolas" w:hAnsi="Consolas"/>
          <w:color w:val="A52A2A"/>
          <w:shd w:val="clear" w:color="auto" w:fill="FFFFFF"/>
          <w:lang w:val="en-GB"/>
        </w:rPr>
      </w:pPr>
      <w:r w:rsidRPr="00590A8A">
        <w:rPr>
          <w:rStyle w:val="normaltextrun"/>
          <w:rFonts w:eastAsia="MS Mincho" w:cs="Segoe UI"/>
          <w:color w:val="0000CD"/>
          <w:sz w:val="22"/>
          <w:szCs w:val="22"/>
          <w:lang w:val="en-GB"/>
        </w:rPr>
        <w:t>&lt;</w:t>
      </w:r>
      <w:r w:rsidRPr="00590A8A">
        <w:rPr>
          <w:rStyle w:val="spellingerror"/>
          <w:rFonts w:ascii="Consolas" w:hAnsi="Consolas" w:cs="Segoe UI"/>
          <w:color w:val="A52A2A"/>
          <w:sz w:val="22"/>
          <w:szCs w:val="22"/>
          <w:lang w:val="en-GB"/>
        </w:rPr>
        <w:t>body style</w:t>
      </w:r>
      <w:r w:rsidRPr="00590A8A">
        <w:rPr>
          <w:rStyle w:val="normaltextrun"/>
          <w:rFonts w:eastAsia="MS Mincho"/>
          <w:color w:val="0000CD"/>
          <w:lang w:val="en-GB"/>
        </w:rPr>
        <w:t>="</w:t>
      </w:r>
      <w:r w:rsidRPr="00590A8A">
        <w:rPr>
          <w:rStyle w:val="spellingerror"/>
          <w:rFonts w:ascii="Consolas" w:hAnsi="Consolas" w:cs="Segoe UI"/>
          <w:color w:val="A52A2A"/>
          <w:sz w:val="22"/>
          <w:szCs w:val="22"/>
          <w:lang w:val="en-GB"/>
        </w:rPr>
        <w:t xml:space="preserve">background-image: </w:t>
      </w:r>
      <w:proofErr w:type="spellStart"/>
      <w:r w:rsidRPr="00590A8A">
        <w:rPr>
          <w:rStyle w:val="spellingerror"/>
          <w:rFonts w:ascii="Consolas" w:hAnsi="Consolas" w:cs="Segoe UI"/>
          <w:color w:val="A52A2A"/>
          <w:sz w:val="22"/>
          <w:szCs w:val="22"/>
          <w:lang w:val="en-GB"/>
        </w:rPr>
        <w:t>url</w:t>
      </w:r>
      <w:proofErr w:type="spellEnd"/>
      <w:r w:rsidRPr="00590A8A">
        <w:rPr>
          <w:rStyle w:val="spellingerror"/>
          <w:rFonts w:ascii="Consolas" w:hAnsi="Consolas" w:cs="Segoe UI"/>
          <w:color w:val="A52A2A"/>
          <w:sz w:val="22"/>
          <w:szCs w:val="22"/>
          <w:lang w:val="en-GB"/>
        </w:rPr>
        <w:t>('margaritas.jpg');"</w:t>
      </w:r>
      <w:r w:rsidRPr="00590A8A">
        <w:rPr>
          <w:rFonts w:ascii="Consolas" w:hAnsi="Consolas"/>
          <w:color w:val="A52A2A"/>
          <w:shd w:val="clear" w:color="auto" w:fill="FFFFFF"/>
          <w:lang w:val="en-GB"/>
        </w:rPr>
        <w:t>&gt;</w:t>
      </w:r>
    </w:p>
    <w:p w:rsidR="0020787D" w:rsidRPr="00590A8A" w:rsidRDefault="0020787D">
      <w:pPr>
        <w:rPr>
          <w:b/>
          <w:sz w:val="28"/>
          <w:szCs w:val="28"/>
          <w:lang w:val="en-GB"/>
        </w:rPr>
      </w:pPr>
    </w:p>
    <w:p w:rsidR="005C2AA1" w:rsidRPr="005C2AA1" w:rsidRDefault="005C2AA1">
      <w:pPr>
        <w:rPr>
          <w:b/>
          <w:color w:val="FF0000"/>
          <w:sz w:val="20"/>
          <w:szCs w:val="20"/>
        </w:rPr>
      </w:pPr>
      <w:r w:rsidRPr="005C2AA1">
        <w:rPr>
          <w:b/>
          <w:color w:val="FF0000"/>
          <w:sz w:val="20"/>
          <w:szCs w:val="20"/>
        </w:rPr>
        <w:t>COLOR DE FONDO</w:t>
      </w:r>
    </w:p>
    <w:p w:rsidR="00AC4FF3" w:rsidRPr="00590A8A" w:rsidRDefault="00AC4FF3">
      <w:pPr>
        <w:rPr>
          <w:rFonts w:ascii="Consolas" w:hAnsi="Consolas"/>
          <w:color w:val="0000CD"/>
          <w:lang w:val="en-GB"/>
        </w:rPr>
      </w:pPr>
      <w:r w:rsidRPr="00590A8A">
        <w:rPr>
          <w:rFonts w:ascii="Consolas" w:hAnsi="Consolas"/>
          <w:color w:val="0000CD"/>
          <w:lang w:val="en-GB"/>
        </w:rPr>
        <w:t>&lt;</w:t>
      </w:r>
      <w:r w:rsidRPr="00590A8A">
        <w:rPr>
          <w:rFonts w:ascii="Consolas" w:hAnsi="Consolas"/>
          <w:color w:val="A52A2A"/>
          <w:lang w:val="en-GB"/>
        </w:rPr>
        <w:t>body</w:t>
      </w:r>
      <w:r w:rsidRPr="00590A8A">
        <w:rPr>
          <w:rFonts w:ascii="Consolas" w:hAnsi="Consolas"/>
          <w:color w:val="FF0000"/>
          <w:lang w:val="en-GB"/>
        </w:rPr>
        <w:t> style</w:t>
      </w:r>
      <w:r w:rsidRPr="00590A8A">
        <w:rPr>
          <w:rFonts w:ascii="Consolas" w:hAnsi="Consolas"/>
          <w:color w:val="0000CD"/>
          <w:lang w:val="en-GB"/>
        </w:rPr>
        <w:t>="</w:t>
      </w:r>
      <w:proofErr w:type="spellStart"/>
      <w:r w:rsidRPr="00590A8A">
        <w:rPr>
          <w:rFonts w:ascii="Consolas" w:hAnsi="Consolas"/>
          <w:color w:val="0000CD"/>
          <w:highlight w:val="yellow"/>
          <w:lang w:val="en-GB"/>
        </w:rPr>
        <w:t>background-</w:t>
      </w:r>
      <w:proofErr w:type="gramStart"/>
      <w:r w:rsidRPr="00590A8A">
        <w:rPr>
          <w:rFonts w:ascii="Consolas" w:hAnsi="Consolas"/>
          <w:color w:val="0000CD"/>
          <w:highlight w:val="yellow"/>
          <w:lang w:val="en-GB"/>
        </w:rPr>
        <w:t>color</w:t>
      </w:r>
      <w:r w:rsidRPr="00590A8A">
        <w:rPr>
          <w:rFonts w:ascii="Consolas" w:hAnsi="Consolas"/>
          <w:color w:val="0000CD"/>
          <w:lang w:val="en-GB"/>
        </w:rPr>
        <w:t>:powderblue</w:t>
      </w:r>
      <w:proofErr w:type="spellEnd"/>
      <w:proofErr w:type="gramEnd"/>
      <w:r w:rsidRPr="00590A8A">
        <w:rPr>
          <w:rFonts w:ascii="Consolas" w:hAnsi="Consolas"/>
          <w:color w:val="0000CD"/>
          <w:lang w:val="en-GB"/>
        </w:rPr>
        <w:t>;"&gt;</w:t>
      </w:r>
      <w:r w:rsidRPr="00590A8A">
        <w:rPr>
          <w:rFonts w:ascii="Consolas" w:hAnsi="Consolas"/>
          <w:color w:val="000000"/>
          <w:lang w:val="en-GB"/>
        </w:rPr>
        <w:br/>
      </w:r>
      <w:r w:rsidRPr="00590A8A">
        <w:rPr>
          <w:rFonts w:ascii="Consolas" w:hAnsi="Consolas"/>
          <w:color w:val="000000"/>
          <w:lang w:val="en-GB"/>
        </w:rPr>
        <w:br/>
      </w:r>
      <w:r w:rsidRPr="00590A8A">
        <w:rPr>
          <w:rFonts w:ascii="Consolas" w:hAnsi="Consolas"/>
          <w:color w:val="0000CD"/>
          <w:lang w:val="en-GB"/>
        </w:rPr>
        <w:t>&lt;</w:t>
      </w:r>
      <w:r w:rsidRPr="00590A8A">
        <w:rPr>
          <w:rFonts w:ascii="Consolas" w:hAnsi="Consolas"/>
          <w:color w:val="A52A2A"/>
          <w:lang w:val="en-GB"/>
        </w:rPr>
        <w:t>h1</w:t>
      </w:r>
      <w:r w:rsidRPr="00590A8A">
        <w:rPr>
          <w:rFonts w:ascii="Consolas" w:hAnsi="Consolas"/>
          <w:color w:val="0000CD"/>
          <w:lang w:val="en-GB"/>
        </w:rPr>
        <w:t>&gt;</w:t>
      </w:r>
      <w:r w:rsidRPr="00590A8A">
        <w:rPr>
          <w:rFonts w:ascii="Consolas" w:hAnsi="Consolas"/>
          <w:color w:val="000000"/>
          <w:shd w:val="clear" w:color="auto" w:fill="FFFFFF"/>
          <w:lang w:val="en-GB"/>
        </w:rPr>
        <w:t>This is a heading</w:t>
      </w:r>
      <w:r w:rsidRPr="00590A8A">
        <w:rPr>
          <w:rFonts w:ascii="Consolas" w:hAnsi="Consolas"/>
          <w:color w:val="0000CD"/>
          <w:lang w:val="en-GB"/>
        </w:rPr>
        <w:t>&lt;</w:t>
      </w:r>
      <w:r w:rsidRPr="00590A8A">
        <w:rPr>
          <w:rFonts w:ascii="Consolas" w:hAnsi="Consolas"/>
          <w:color w:val="A52A2A"/>
          <w:lang w:val="en-GB"/>
        </w:rPr>
        <w:t>/h1</w:t>
      </w:r>
      <w:r w:rsidRPr="00590A8A">
        <w:rPr>
          <w:rFonts w:ascii="Consolas" w:hAnsi="Consolas"/>
          <w:color w:val="0000CD"/>
          <w:lang w:val="en-GB"/>
        </w:rPr>
        <w:t>&gt;</w:t>
      </w:r>
      <w:r w:rsidRPr="00590A8A">
        <w:rPr>
          <w:rFonts w:ascii="Consolas" w:hAnsi="Consolas"/>
          <w:color w:val="000000"/>
          <w:lang w:val="en-GB"/>
        </w:rPr>
        <w:br/>
      </w:r>
      <w:r w:rsidRPr="00590A8A">
        <w:rPr>
          <w:rFonts w:ascii="Consolas" w:hAnsi="Consolas"/>
          <w:color w:val="0000CD"/>
          <w:lang w:val="en-GB"/>
        </w:rPr>
        <w:t>&lt;</w:t>
      </w:r>
      <w:r w:rsidRPr="00590A8A">
        <w:rPr>
          <w:rFonts w:ascii="Consolas" w:hAnsi="Consolas"/>
          <w:color w:val="A52A2A"/>
          <w:lang w:val="en-GB"/>
        </w:rPr>
        <w:t>p</w:t>
      </w:r>
      <w:r w:rsidRPr="00590A8A">
        <w:rPr>
          <w:rFonts w:ascii="Consolas" w:hAnsi="Consolas"/>
          <w:color w:val="0000CD"/>
          <w:lang w:val="en-GB"/>
        </w:rPr>
        <w:t>&gt;</w:t>
      </w:r>
      <w:r w:rsidRPr="00590A8A">
        <w:rPr>
          <w:rFonts w:ascii="Consolas" w:hAnsi="Consolas"/>
          <w:color w:val="000000"/>
          <w:shd w:val="clear" w:color="auto" w:fill="FFFFFF"/>
          <w:lang w:val="en-GB"/>
        </w:rPr>
        <w:t>This is a paragraph.</w:t>
      </w:r>
      <w:r w:rsidRPr="00590A8A">
        <w:rPr>
          <w:rFonts w:ascii="Consolas" w:hAnsi="Consolas"/>
          <w:color w:val="0000CD"/>
          <w:lang w:val="en-GB"/>
        </w:rPr>
        <w:t>&lt;</w:t>
      </w:r>
      <w:r w:rsidRPr="00590A8A">
        <w:rPr>
          <w:rFonts w:ascii="Consolas" w:hAnsi="Consolas"/>
          <w:color w:val="A52A2A"/>
          <w:lang w:val="en-GB"/>
        </w:rPr>
        <w:t>/p</w:t>
      </w:r>
      <w:r w:rsidRPr="00590A8A">
        <w:rPr>
          <w:rFonts w:ascii="Consolas" w:hAnsi="Consolas"/>
          <w:color w:val="0000CD"/>
          <w:lang w:val="en-GB"/>
        </w:rPr>
        <w:t>&gt;</w:t>
      </w:r>
      <w:r w:rsidRPr="00590A8A">
        <w:rPr>
          <w:rFonts w:ascii="Consolas" w:hAnsi="Consolas"/>
          <w:color w:val="000000"/>
          <w:lang w:val="en-GB"/>
        </w:rPr>
        <w:br/>
      </w:r>
      <w:r w:rsidRPr="00590A8A">
        <w:rPr>
          <w:rFonts w:ascii="Consolas" w:hAnsi="Consolas"/>
          <w:color w:val="000000"/>
          <w:lang w:val="en-GB"/>
        </w:rPr>
        <w:br/>
      </w:r>
      <w:r w:rsidRPr="00590A8A">
        <w:rPr>
          <w:rFonts w:ascii="Consolas" w:hAnsi="Consolas"/>
          <w:color w:val="0000CD"/>
          <w:lang w:val="en-GB"/>
        </w:rPr>
        <w:t>&lt;</w:t>
      </w:r>
      <w:r w:rsidRPr="00590A8A">
        <w:rPr>
          <w:rFonts w:ascii="Consolas" w:hAnsi="Consolas"/>
          <w:color w:val="A52A2A"/>
          <w:lang w:val="en-GB"/>
        </w:rPr>
        <w:t>/body</w:t>
      </w:r>
      <w:r w:rsidRPr="00590A8A">
        <w:rPr>
          <w:rFonts w:ascii="Consolas" w:hAnsi="Consolas"/>
          <w:color w:val="0000CD"/>
          <w:lang w:val="en-GB"/>
        </w:rPr>
        <w:t>&gt;</w:t>
      </w:r>
    </w:p>
    <w:p w:rsidR="005C2AA1" w:rsidRPr="00590A8A" w:rsidRDefault="005C2AA1">
      <w:pPr>
        <w:rPr>
          <w:rFonts w:ascii="Consolas" w:hAnsi="Consolas"/>
          <w:color w:val="0000CD"/>
          <w:lang w:val="en-GB"/>
        </w:rPr>
      </w:pPr>
    </w:p>
    <w:p w:rsidR="005C2AA1" w:rsidRPr="005C2AA1" w:rsidRDefault="005C2AA1" w:rsidP="005C2AA1">
      <w:pPr>
        <w:rPr>
          <w:b/>
          <w:color w:val="FF0000"/>
          <w:sz w:val="20"/>
          <w:szCs w:val="20"/>
        </w:rPr>
      </w:pPr>
      <w:r w:rsidRPr="005C2AA1">
        <w:rPr>
          <w:b/>
          <w:color w:val="FF0000"/>
          <w:sz w:val="20"/>
          <w:szCs w:val="20"/>
        </w:rPr>
        <w:t xml:space="preserve">COLOR DE </w:t>
      </w:r>
      <w:r>
        <w:rPr>
          <w:b/>
          <w:color w:val="FF0000"/>
          <w:sz w:val="20"/>
          <w:szCs w:val="20"/>
        </w:rPr>
        <w:t>LETRA</w:t>
      </w:r>
    </w:p>
    <w:p w:rsidR="005C2AA1" w:rsidRDefault="005C2AA1">
      <w:pPr>
        <w:rPr>
          <w:rFonts w:ascii="Consolas" w:hAnsi="Consolas"/>
          <w:color w:val="0000CD"/>
        </w:rPr>
      </w:pPr>
    </w:p>
    <w:p w:rsidR="005C2AA1" w:rsidRPr="00590A8A" w:rsidRDefault="005C2AA1">
      <w:pPr>
        <w:rPr>
          <w:rFonts w:ascii="Consolas" w:hAnsi="Consolas"/>
          <w:color w:val="0000CD"/>
          <w:lang w:val="en-GB"/>
        </w:rPr>
      </w:pPr>
      <w:r w:rsidRPr="00590A8A">
        <w:rPr>
          <w:rFonts w:ascii="Consolas" w:hAnsi="Consolas"/>
          <w:color w:val="0000CD"/>
          <w:lang w:val="en-GB"/>
        </w:rPr>
        <w:t>&lt;</w:t>
      </w:r>
      <w:r w:rsidRPr="00590A8A">
        <w:rPr>
          <w:rFonts w:ascii="Consolas" w:hAnsi="Consolas"/>
          <w:color w:val="A52A2A"/>
          <w:lang w:val="en-GB"/>
        </w:rPr>
        <w:t>h1</w:t>
      </w:r>
      <w:r w:rsidRPr="00590A8A">
        <w:rPr>
          <w:rFonts w:ascii="Consolas" w:hAnsi="Consolas"/>
          <w:color w:val="FF0000"/>
          <w:lang w:val="en-GB"/>
        </w:rPr>
        <w:t> style</w:t>
      </w:r>
      <w:r w:rsidRPr="00590A8A">
        <w:rPr>
          <w:rFonts w:ascii="Consolas" w:hAnsi="Consolas"/>
          <w:color w:val="0000CD"/>
          <w:lang w:val="en-GB"/>
        </w:rPr>
        <w:t>="</w:t>
      </w:r>
      <w:proofErr w:type="spellStart"/>
      <w:proofErr w:type="gramStart"/>
      <w:r w:rsidRPr="00590A8A">
        <w:rPr>
          <w:rFonts w:ascii="Consolas" w:hAnsi="Consolas"/>
          <w:color w:val="0000CD"/>
          <w:highlight w:val="yellow"/>
          <w:lang w:val="en-GB"/>
        </w:rPr>
        <w:t>color:</w:t>
      </w:r>
      <w:r w:rsidRPr="00590A8A">
        <w:rPr>
          <w:rFonts w:ascii="Consolas" w:hAnsi="Consolas"/>
          <w:color w:val="0000CD"/>
          <w:lang w:val="en-GB"/>
        </w:rPr>
        <w:t>Tomato</w:t>
      </w:r>
      <w:proofErr w:type="spellEnd"/>
      <w:proofErr w:type="gramEnd"/>
      <w:r w:rsidRPr="00590A8A">
        <w:rPr>
          <w:rFonts w:ascii="Consolas" w:hAnsi="Consolas"/>
          <w:color w:val="0000CD"/>
          <w:lang w:val="en-GB"/>
        </w:rPr>
        <w:t>"&gt;</w:t>
      </w:r>
      <w:r w:rsidRPr="00590A8A">
        <w:rPr>
          <w:rFonts w:ascii="Consolas" w:hAnsi="Consolas"/>
          <w:color w:val="000000"/>
          <w:shd w:val="clear" w:color="auto" w:fill="FFFFFF"/>
          <w:lang w:val="en-GB"/>
        </w:rPr>
        <w:t>Hello World</w:t>
      </w:r>
      <w:r w:rsidRPr="00590A8A">
        <w:rPr>
          <w:rFonts w:ascii="Consolas" w:hAnsi="Consolas"/>
          <w:color w:val="0000CD"/>
          <w:lang w:val="en-GB"/>
        </w:rPr>
        <w:t>&lt;</w:t>
      </w:r>
      <w:r w:rsidRPr="00590A8A">
        <w:rPr>
          <w:rFonts w:ascii="Consolas" w:hAnsi="Consolas"/>
          <w:color w:val="A52A2A"/>
          <w:lang w:val="en-GB"/>
        </w:rPr>
        <w:t>/h1</w:t>
      </w:r>
      <w:r w:rsidRPr="00590A8A">
        <w:rPr>
          <w:rFonts w:ascii="Consolas" w:hAnsi="Consolas"/>
          <w:color w:val="0000CD"/>
          <w:lang w:val="en-GB"/>
        </w:rPr>
        <w:t>&gt;</w:t>
      </w:r>
      <w:r w:rsidRPr="00590A8A">
        <w:rPr>
          <w:rFonts w:ascii="Consolas" w:hAnsi="Consolas"/>
          <w:color w:val="000000"/>
          <w:lang w:val="en-GB"/>
        </w:rPr>
        <w:br/>
      </w:r>
      <w:r w:rsidRPr="00590A8A">
        <w:rPr>
          <w:rFonts w:ascii="Consolas" w:hAnsi="Consolas"/>
          <w:color w:val="0000CD"/>
          <w:lang w:val="en-GB"/>
        </w:rPr>
        <w:t>&lt;</w:t>
      </w:r>
      <w:r w:rsidRPr="00590A8A">
        <w:rPr>
          <w:rFonts w:ascii="Consolas" w:hAnsi="Consolas"/>
          <w:color w:val="A52A2A"/>
          <w:lang w:val="en-GB"/>
        </w:rPr>
        <w:t>p</w:t>
      </w:r>
      <w:r w:rsidRPr="00590A8A">
        <w:rPr>
          <w:rFonts w:ascii="Consolas" w:hAnsi="Consolas"/>
          <w:color w:val="FF0000"/>
          <w:lang w:val="en-GB"/>
        </w:rPr>
        <w:t> style</w:t>
      </w:r>
      <w:r w:rsidRPr="00590A8A">
        <w:rPr>
          <w:rFonts w:ascii="Consolas" w:hAnsi="Consolas"/>
          <w:color w:val="0000CD"/>
          <w:lang w:val="en-GB"/>
        </w:rPr>
        <w:t>="</w:t>
      </w:r>
      <w:proofErr w:type="spellStart"/>
      <w:r w:rsidRPr="00590A8A">
        <w:rPr>
          <w:rFonts w:ascii="Consolas" w:hAnsi="Consolas"/>
          <w:color w:val="0000CD"/>
          <w:lang w:val="en-GB"/>
        </w:rPr>
        <w:t>color:DodgerBlue</w:t>
      </w:r>
      <w:proofErr w:type="spellEnd"/>
      <w:r w:rsidRPr="00590A8A">
        <w:rPr>
          <w:rFonts w:ascii="Consolas" w:hAnsi="Consolas"/>
          <w:color w:val="0000CD"/>
          <w:lang w:val="en-GB"/>
        </w:rPr>
        <w:t>"&gt;</w:t>
      </w:r>
      <w:r w:rsidRPr="00590A8A">
        <w:rPr>
          <w:rFonts w:ascii="Consolas" w:hAnsi="Consolas"/>
          <w:color w:val="000000"/>
          <w:shd w:val="clear" w:color="auto" w:fill="FFFFFF"/>
          <w:lang w:val="en-GB"/>
        </w:rPr>
        <w:t>Lorem ipsum...</w:t>
      </w:r>
      <w:r w:rsidRPr="00590A8A">
        <w:rPr>
          <w:rFonts w:ascii="Consolas" w:hAnsi="Consolas"/>
          <w:color w:val="0000CD"/>
          <w:lang w:val="en-GB"/>
        </w:rPr>
        <w:t>&lt;</w:t>
      </w:r>
      <w:r w:rsidRPr="00590A8A">
        <w:rPr>
          <w:rFonts w:ascii="Consolas" w:hAnsi="Consolas"/>
          <w:color w:val="A52A2A"/>
          <w:lang w:val="en-GB"/>
        </w:rPr>
        <w:t>/p</w:t>
      </w:r>
      <w:r w:rsidRPr="00590A8A">
        <w:rPr>
          <w:rFonts w:ascii="Consolas" w:hAnsi="Consolas"/>
          <w:color w:val="0000CD"/>
          <w:lang w:val="en-GB"/>
        </w:rPr>
        <w:t>&gt;</w:t>
      </w:r>
      <w:r w:rsidRPr="00590A8A">
        <w:rPr>
          <w:rFonts w:ascii="Consolas" w:hAnsi="Consolas"/>
          <w:color w:val="000000"/>
          <w:lang w:val="en-GB"/>
        </w:rPr>
        <w:br/>
      </w:r>
      <w:r w:rsidRPr="00590A8A">
        <w:rPr>
          <w:rFonts w:ascii="Consolas" w:hAnsi="Consolas"/>
          <w:color w:val="0000CD"/>
          <w:lang w:val="en-GB"/>
        </w:rPr>
        <w:t>&lt;</w:t>
      </w:r>
      <w:r w:rsidRPr="00590A8A">
        <w:rPr>
          <w:rFonts w:ascii="Consolas" w:hAnsi="Consolas"/>
          <w:color w:val="A52A2A"/>
          <w:lang w:val="en-GB"/>
        </w:rPr>
        <w:t>p</w:t>
      </w:r>
      <w:r w:rsidRPr="00590A8A">
        <w:rPr>
          <w:rFonts w:ascii="Consolas" w:hAnsi="Consolas"/>
          <w:color w:val="FF0000"/>
          <w:lang w:val="en-GB"/>
        </w:rPr>
        <w:t> style</w:t>
      </w:r>
      <w:r w:rsidRPr="00590A8A">
        <w:rPr>
          <w:rFonts w:ascii="Consolas" w:hAnsi="Consolas"/>
          <w:color w:val="0000CD"/>
          <w:lang w:val="en-GB"/>
        </w:rPr>
        <w:t>="</w:t>
      </w:r>
      <w:proofErr w:type="spellStart"/>
      <w:r w:rsidRPr="00590A8A">
        <w:rPr>
          <w:rFonts w:ascii="Consolas" w:hAnsi="Consolas"/>
          <w:color w:val="0000CD"/>
          <w:lang w:val="en-GB"/>
        </w:rPr>
        <w:t>color:MediumSeaGreen</w:t>
      </w:r>
      <w:proofErr w:type="spellEnd"/>
      <w:r w:rsidRPr="00590A8A">
        <w:rPr>
          <w:rFonts w:ascii="Consolas" w:hAnsi="Consolas"/>
          <w:color w:val="0000CD"/>
          <w:lang w:val="en-GB"/>
        </w:rPr>
        <w:t>"&gt;</w:t>
      </w:r>
      <w:r w:rsidRPr="00590A8A">
        <w:rPr>
          <w:rFonts w:ascii="Consolas" w:hAnsi="Consolas"/>
          <w:color w:val="000000"/>
          <w:shd w:val="clear" w:color="auto" w:fill="FFFFFF"/>
          <w:lang w:val="en-GB"/>
        </w:rPr>
        <w:t xml:space="preserve">Ut </w:t>
      </w:r>
      <w:proofErr w:type="spellStart"/>
      <w:r w:rsidRPr="00590A8A">
        <w:rPr>
          <w:rFonts w:ascii="Consolas" w:hAnsi="Consolas"/>
          <w:color w:val="000000"/>
          <w:shd w:val="clear" w:color="auto" w:fill="FFFFFF"/>
          <w:lang w:val="en-GB"/>
        </w:rPr>
        <w:t>wisi</w:t>
      </w:r>
      <w:proofErr w:type="spellEnd"/>
      <w:r w:rsidRPr="00590A8A">
        <w:rPr>
          <w:rFonts w:ascii="Consolas" w:hAnsi="Consolas"/>
          <w:color w:val="000000"/>
          <w:shd w:val="clear" w:color="auto" w:fill="FFFFFF"/>
          <w:lang w:val="en-GB"/>
        </w:rPr>
        <w:t xml:space="preserve"> ad...</w:t>
      </w:r>
      <w:r w:rsidRPr="00590A8A">
        <w:rPr>
          <w:rFonts w:ascii="Consolas" w:hAnsi="Consolas"/>
          <w:color w:val="0000CD"/>
          <w:lang w:val="en-GB"/>
        </w:rPr>
        <w:t>&lt;</w:t>
      </w:r>
      <w:r w:rsidRPr="00590A8A">
        <w:rPr>
          <w:rFonts w:ascii="Consolas" w:hAnsi="Consolas"/>
          <w:color w:val="A52A2A"/>
          <w:lang w:val="en-GB"/>
        </w:rPr>
        <w:t>/p</w:t>
      </w:r>
      <w:r w:rsidRPr="00590A8A">
        <w:rPr>
          <w:rFonts w:ascii="Consolas" w:hAnsi="Consolas"/>
          <w:color w:val="0000CD"/>
          <w:lang w:val="en-GB"/>
        </w:rPr>
        <w:t>&gt;</w:t>
      </w:r>
    </w:p>
    <w:p w:rsidR="0012124C" w:rsidRPr="00590A8A" w:rsidRDefault="0012124C">
      <w:pPr>
        <w:rPr>
          <w:rFonts w:ascii="Consolas" w:hAnsi="Consolas"/>
          <w:color w:val="0000CD"/>
          <w:lang w:val="en-GB"/>
        </w:rPr>
      </w:pPr>
    </w:p>
    <w:p w:rsidR="0012124C" w:rsidRDefault="0012124C" w:rsidP="0012124C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TIPO DE FUENTE</w:t>
      </w:r>
    </w:p>
    <w:p w:rsidR="0012124C" w:rsidRPr="00590A8A" w:rsidRDefault="0012124C" w:rsidP="001212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</w:pPr>
      <w:r w:rsidRPr="00590A8A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&lt;</w:t>
      </w:r>
      <w:r w:rsidRPr="00590A8A">
        <w:rPr>
          <w:rFonts w:ascii="Consolas" w:eastAsia="Times New Roman" w:hAnsi="Consolas" w:cs="Times New Roman"/>
          <w:color w:val="A52A2A"/>
          <w:sz w:val="24"/>
          <w:szCs w:val="24"/>
          <w:lang w:val="en-GB" w:eastAsia="es-ES"/>
        </w:rPr>
        <w:t>h1</w:t>
      </w:r>
      <w:r w:rsidRPr="00590A8A">
        <w:rPr>
          <w:rFonts w:ascii="Consolas" w:eastAsia="Times New Roman" w:hAnsi="Consolas" w:cs="Times New Roman"/>
          <w:color w:val="FF0000"/>
          <w:sz w:val="24"/>
          <w:szCs w:val="24"/>
          <w:lang w:val="en-GB" w:eastAsia="es-ES"/>
        </w:rPr>
        <w:t> style</w:t>
      </w:r>
      <w:r w:rsidRPr="00590A8A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="</w:t>
      </w:r>
      <w:proofErr w:type="spellStart"/>
      <w:r w:rsidRPr="00590A8A">
        <w:rPr>
          <w:rFonts w:ascii="Consolas" w:eastAsia="Times New Roman" w:hAnsi="Consolas" w:cs="Times New Roman"/>
          <w:color w:val="0000CD"/>
          <w:sz w:val="24"/>
          <w:szCs w:val="24"/>
          <w:highlight w:val="yellow"/>
          <w:lang w:val="en-GB" w:eastAsia="es-ES"/>
        </w:rPr>
        <w:t>font-</w:t>
      </w:r>
      <w:proofErr w:type="gramStart"/>
      <w:r w:rsidRPr="00590A8A">
        <w:rPr>
          <w:rFonts w:ascii="Consolas" w:eastAsia="Times New Roman" w:hAnsi="Consolas" w:cs="Times New Roman"/>
          <w:color w:val="0000CD"/>
          <w:sz w:val="24"/>
          <w:szCs w:val="24"/>
          <w:highlight w:val="yellow"/>
          <w:lang w:val="en-GB" w:eastAsia="es-ES"/>
        </w:rPr>
        <w:t>family:verdana</w:t>
      </w:r>
      <w:proofErr w:type="spellEnd"/>
      <w:proofErr w:type="gramEnd"/>
      <w:r w:rsidRPr="00590A8A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;"&gt;</w:t>
      </w:r>
      <w:r w:rsidRPr="00590A8A">
        <w:rPr>
          <w:rFonts w:ascii="Consolas" w:eastAsia="Times New Roman" w:hAnsi="Consolas" w:cs="Times New Roman"/>
          <w:color w:val="000000"/>
          <w:sz w:val="24"/>
          <w:szCs w:val="24"/>
          <w:lang w:val="en-GB" w:eastAsia="es-ES"/>
        </w:rPr>
        <w:t>This is a heading</w:t>
      </w:r>
      <w:r w:rsidRPr="00590A8A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&lt;</w:t>
      </w:r>
      <w:r w:rsidRPr="00590A8A">
        <w:rPr>
          <w:rFonts w:ascii="Consolas" w:eastAsia="Times New Roman" w:hAnsi="Consolas" w:cs="Times New Roman"/>
          <w:color w:val="A52A2A"/>
          <w:sz w:val="24"/>
          <w:szCs w:val="24"/>
          <w:lang w:val="en-GB" w:eastAsia="es-ES"/>
        </w:rPr>
        <w:t>/h1</w:t>
      </w:r>
      <w:r w:rsidRPr="00590A8A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&gt;</w:t>
      </w:r>
      <w:r w:rsidRPr="00590A8A">
        <w:rPr>
          <w:rFonts w:ascii="Consolas" w:eastAsia="Times New Roman" w:hAnsi="Consolas" w:cs="Times New Roman"/>
          <w:color w:val="000000"/>
          <w:sz w:val="24"/>
          <w:szCs w:val="24"/>
          <w:lang w:val="en-GB" w:eastAsia="es-ES"/>
        </w:rPr>
        <w:br/>
      </w:r>
      <w:r w:rsidRPr="00590A8A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&lt;</w:t>
      </w:r>
      <w:r w:rsidRPr="00590A8A">
        <w:rPr>
          <w:rFonts w:ascii="Consolas" w:eastAsia="Times New Roman" w:hAnsi="Consolas" w:cs="Times New Roman"/>
          <w:color w:val="A52A2A"/>
          <w:sz w:val="24"/>
          <w:szCs w:val="24"/>
          <w:lang w:val="en-GB" w:eastAsia="es-ES"/>
        </w:rPr>
        <w:t>p</w:t>
      </w:r>
      <w:r w:rsidRPr="00590A8A">
        <w:rPr>
          <w:rFonts w:ascii="Consolas" w:eastAsia="Times New Roman" w:hAnsi="Consolas" w:cs="Times New Roman"/>
          <w:color w:val="FF0000"/>
          <w:sz w:val="24"/>
          <w:szCs w:val="24"/>
          <w:lang w:val="en-GB" w:eastAsia="es-ES"/>
        </w:rPr>
        <w:t> style</w:t>
      </w:r>
      <w:r w:rsidRPr="00590A8A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="</w:t>
      </w:r>
      <w:proofErr w:type="spellStart"/>
      <w:r w:rsidRPr="00590A8A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font-family:courier</w:t>
      </w:r>
      <w:proofErr w:type="spellEnd"/>
      <w:r w:rsidRPr="00590A8A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;"&gt;</w:t>
      </w:r>
      <w:r w:rsidRPr="00590A8A">
        <w:rPr>
          <w:rFonts w:ascii="Consolas" w:eastAsia="Times New Roman" w:hAnsi="Consolas" w:cs="Times New Roman"/>
          <w:color w:val="000000"/>
          <w:sz w:val="24"/>
          <w:szCs w:val="24"/>
          <w:lang w:val="en-GB" w:eastAsia="es-ES"/>
        </w:rPr>
        <w:t>This is a paragraph.</w:t>
      </w:r>
      <w:r w:rsidRPr="00590A8A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&lt;</w:t>
      </w:r>
      <w:r w:rsidRPr="00590A8A">
        <w:rPr>
          <w:rFonts w:ascii="Consolas" w:eastAsia="Times New Roman" w:hAnsi="Consolas" w:cs="Times New Roman"/>
          <w:color w:val="A52A2A"/>
          <w:sz w:val="24"/>
          <w:szCs w:val="24"/>
          <w:lang w:val="en-GB" w:eastAsia="es-ES"/>
        </w:rPr>
        <w:t>/p</w:t>
      </w:r>
      <w:r w:rsidRPr="00590A8A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&gt;</w:t>
      </w:r>
    </w:p>
    <w:p w:rsidR="0012124C" w:rsidRPr="00590A8A" w:rsidRDefault="0012124C" w:rsidP="001212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</w:pPr>
    </w:p>
    <w:p w:rsidR="0012124C" w:rsidRPr="0012124C" w:rsidRDefault="0012124C" w:rsidP="0012124C">
      <w:pPr>
        <w:rPr>
          <w:b/>
          <w:color w:val="FF0000"/>
          <w:sz w:val="20"/>
          <w:szCs w:val="20"/>
        </w:rPr>
      </w:pPr>
      <w:r w:rsidRPr="0012124C">
        <w:rPr>
          <w:b/>
          <w:color w:val="FF0000"/>
          <w:sz w:val="20"/>
          <w:szCs w:val="20"/>
        </w:rPr>
        <w:t>TAMAÑO DE FUENTE</w:t>
      </w:r>
    </w:p>
    <w:p w:rsidR="0012124C" w:rsidRPr="00590A8A" w:rsidRDefault="0012124C" w:rsidP="001212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</w:pPr>
      <w:r w:rsidRPr="00590A8A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&lt;</w:t>
      </w:r>
      <w:r w:rsidRPr="00590A8A">
        <w:rPr>
          <w:rFonts w:ascii="Consolas" w:eastAsia="Times New Roman" w:hAnsi="Consolas" w:cs="Times New Roman"/>
          <w:color w:val="A52A2A"/>
          <w:sz w:val="24"/>
          <w:szCs w:val="24"/>
          <w:lang w:val="en-GB" w:eastAsia="es-ES"/>
        </w:rPr>
        <w:t>h1</w:t>
      </w:r>
      <w:r w:rsidRPr="00590A8A">
        <w:rPr>
          <w:rFonts w:ascii="Consolas" w:eastAsia="Times New Roman" w:hAnsi="Consolas" w:cs="Times New Roman"/>
          <w:color w:val="FF0000"/>
          <w:sz w:val="24"/>
          <w:szCs w:val="24"/>
          <w:lang w:val="en-GB" w:eastAsia="es-ES"/>
        </w:rPr>
        <w:t> style</w:t>
      </w:r>
      <w:r w:rsidRPr="00590A8A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="</w:t>
      </w:r>
      <w:r w:rsidRPr="00590A8A">
        <w:rPr>
          <w:rFonts w:ascii="Consolas" w:eastAsia="Times New Roman" w:hAnsi="Consolas" w:cs="Times New Roman"/>
          <w:color w:val="0000CD"/>
          <w:sz w:val="24"/>
          <w:szCs w:val="24"/>
          <w:highlight w:val="yellow"/>
          <w:lang w:val="en-GB" w:eastAsia="es-ES"/>
        </w:rPr>
        <w:t>font-size:300</w:t>
      </w:r>
      <w:r w:rsidRPr="00590A8A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%;"&gt;</w:t>
      </w:r>
      <w:r w:rsidRPr="00590A8A">
        <w:rPr>
          <w:rFonts w:ascii="Consolas" w:eastAsia="Times New Roman" w:hAnsi="Consolas" w:cs="Times New Roman"/>
          <w:color w:val="000000"/>
          <w:sz w:val="24"/>
          <w:szCs w:val="24"/>
          <w:lang w:val="en-GB" w:eastAsia="es-ES"/>
        </w:rPr>
        <w:t>This is a heading</w:t>
      </w:r>
      <w:r w:rsidRPr="00590A8A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&lt;</w:t>
      </w:r>
      <w:r w:rsidRPr="00590A8A">
        <w:rPr>
          <w:rFonts w:ascii="Consolas" w:eastAsia="Times New Roman" w:hAnsi="Consolas" w:cs="Times New Roman"/>
          <w:color w:val="A52A2A"/>
          <w:sz w:val="24"/>
          <w:szCs w:val="24"/>
          <w:lang w:val="en-GB" w:eastAsia="es-ES"/>
        </w:rPr>
        <w:t>/h1</w:t>
      </w:r>
      <w:r w:rsidRPr="00590A8A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&gt;</w:t>
      </w:r>
      <w:r w:rsidRPr="00590A8A">
        <w:rPr>
          <w:rFonts w:ascii="Consolas" w:eastAsia="Times New Roman" w:hAnsi="Consolas" w:cs="Times New Roman"/>
          <w:color w:val="000000"/>
          <w:sz w:val="24"/>
          <w:szCs w:val="24"/>
          <w:lang w:val="en-GB" w:eastAsia="es-ES"/>
        </w:rPr>
        <w:br/>
      </w:r>
      <w:r w:rsidRPr="00590A8A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&lt;</w:t>
      </w:r>
      <w:r w:rsidRPr="00590A8A">
        <w:rPr>
          <w:rFonts w:ascii="Consolas" w:eastAsia="Times New Roman" w:hAnsi="Consolas" w:cs="Times New Roman"/>
          <w:color w:val="A52A2A"/>
          <w:sz w:val="24"/>
          <w:szCs w:val="24"/>
          <w:lang w:val="en-GB" w:eastAsia="es-ES"/>
        </w:rPr>
        <w:t>p</w:t>
      </w:r>
      <w:r w:rsidRPr="00590A8A">
        <w:rPr>
          <w:rFonts w:ascii="Consolas" w:eastAsia="Times New Roman" w:hAnsi="Consolas" w:cs="Times New Roman"/>
          <w:color w:val="FF0000"/>
          <w:sz w:val="24"/>
          <w:szCs w:val="24"/>
          <w:lang w:val="en-GB" w:eastAsia="es-ES"/>
        </w:rPr>
        <w:t> style</w:t>
      </w:r>
      <w:r w:rsidRPr="00590A8A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="font-size:160%;"&gt;</w:t>
      </w:r>
      <w:r w:rsidRPr="00590A8A">
        <w:rPr>
          <w:rFonts w:ascii="Consolas" w:eastAsia="Times New Roman" w:hAnsi="Consolas" w:cs="Times New Roman"/>
          <w:color w:val="000000"/>
          <w:sz w:val="24"/>
          <w:szCs w:val="24"/>
          <w:lang w:val="en-GB" w:eastAsia="es-ES"/>
        </w:rPr>
        <w:t xml:space="preserve">This is a </w:t>
      </w:r>
      <w:proofErr w:type="gramStart"/>
      <w:r w:rsidRPr="00590A8A">
        <w:rPr>
          <w:rFonts w:ascii="Consolas" w:eastAsia="Times New Roman" w:hAnsi="Consolas" w:cs="Times New Roman"/>
          <w:color w:val="000000"/>
          <w:sz w:val="24"/>
          <w:szCs w:val="24"/>
          <w:lang w:val="en-GB" w:eastAsia="es-ES"/>
        </w:rPr>
        <w:t>paragraph.</w:t>
      </w:r>
      <w:r w:rsidRPr="00590A8A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&lt;</w:t>
      </w:r>
      <w:proofErr w:type="gramEnd"/>
      <w:r w:rsidRPr="00590A8A">
        <w:rPr>
          <w:rFonts w:ascii="Consolas" w:eastAsia="Times New Roman" w:hAnsi="Consolas" w:cs="Times New Roman"/>
          <w:color w:val="A52A2A"/>
          <w:sz w:val="24"/>
          <w:szCs w:val="24"/>
          <w:lang w:val="en-GB" w:eastAsia="es-ES"/>
        </w:rPr>
        <w:t>/p</w:t>
      </w:r>
      <w:r w:rsidRPr="00590A8A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&gt;</w:t>
      </w:r>
    </w:p>
    <w:p w:rsidR="00964273" w:rsidRPr="00590A8A" w:rsidRDefault="00964273" w:rsidP="001212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</w:pPr>
    </w:p>
    <w:p w:rsidR="0060795C" w:rsidRPr="00590A8A" w:rsidRDefault="0060795C" w:rsidP="001212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</w:pPr>
    </w:p>
    <w:p w:rsidR="0060795C" w:rsidRPr="0012124C" w:rsidRDefault="0060795C" w:rsidP="0060795C">
      <w:pPr>
        <w:rPr>
          <w:b/>
          <w:color w:val="FF0000"/>
          <w:sz w:val="20"/>
          <w:szCs w:val="20"/>
        </w:rPr>
      </w:pPr>
      <w:r w:rsidRPr="0060795C">
        <w:rPr>
          <w:b/>
          <w:color w:val="FF0000"/>
          <w:sz w:val="20"/>
          <w:szCs w:val="20"/>
        </w:rPr>
        <w:t>ALINEACIÓN DE TEXTO</w:t>
      </w:r>
    </w:p>
    <w:p w:rsidR="0012124C" w:rsidRDefault="0012124C" w:rsidP="0012124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</w:pPr>
      <w:r w:rsidRPr="00590A8A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&lt;</w:t>
      </w:r>
      <w:r w:rsidRPr="00590A8A">
        <w:rPr>
          <w:rFonts w:ascii="Consolas" w:eastAsia="Times New Roman" w:hAnsi="Consolas" w:cs="Times New Roman"/>
          <w:color w:val="A52A2A"/>
          <w:sz w:val="24"/>
          <w:szCs w:val="24"/>
          <w:lang w:val="en-GB" w:eastAsia="es-ES"/>
        </w:rPr>
        <w:t>h1</w:t>
      </w:r>
      <w:r w:rsidRPr="00590A8A">
        <w:rPr>
          <w:rFonts w:ascii="Consolas" w:eastAsia="Times New Roman" w:hAnsi="Consolas" w:cs="Times New Roman"/>
          <w:color w:val="FF0000"/>
          <w:sz w:val="24"/>
          <w:szCs w:val="24"/>
          <w:lang w:val="en-GB" w:eastAsia="es-ES"/>
        </w:rPr>
        <w:t> style</w:t>
      </w:r>
      <w:r w:rsidRPr="00590A8A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="</w:t>
      </w:r>
      <w:proofErr w:type="spellStart"/>
      <w:r w:rsidRPr="00590A8A">
        <w:rPr>
          <w:rFonts w:ascii="Consolas" w:eastAsia="Times New Roman" w:hAnsi="Consolas" w:cs="Times New Roman"/>
          <w:color w:val="0000CD"/>
          <w:sz w:val="24"/>
          <w:szCs w:val="24"/>
          <w:highlight w:val="yellow"/>
          <w:lang w:val="en-GB" w:eastAsia="es-ES"/>
        </w:rPr>
        <w:t>text-</w:t>
      </w:r>
      <w:proofErr w:type="gramStart"/>
      <w:r w:rsidRPr="00590A8A">
        <w:rPr>
          <w:rFonts w:ascii="Consolas" w:eastAsia="Times New Roman" w:hAnsi="Consolas" w:cs="Times New Roman"/>
          <w:color w:val="0000CD"/>
          <w:sz w:val="24"/>
          <w:szCs w:val="24"/>
          <w:highlight w:val="yellow"/>
          <w:lang w:val="en-GB" w:eastAsia="es-ES"/>
        </w:rPr>
        <w:t>align:cent</w:t>
      </w:r>
      <w:r w:rsidRPr="00590A8A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er</w:t>
      </w:r>
      <w:proofErr w:type="spellEnd"/>
      <w:proofErr w:type="gramEnd"/>
      <w:r w:rsidRPr="00590A8A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;"&gt;</w:t>
      </w:r>
      <w:proofErr w:type="spellStart"/>
      <w:r w:rsidRPr="00590A8A">
        <w:rPr>
          <w:rFonts w:ascii="Consolas" w:eastAsia="Times New Roman" w:hAnsi="Consolas" w:cs="Times New Roman"/>
          <w:color w:val="000000"/>
          <w:sz w:val="24"/>
          <w:szCs w:val="24"/>
          <w:lang w:val="en-GB" w:eastAsia="es-ES"/>
        </w:rPr>
        <w:t>Centered</w:t>
      </w:r>
      <w:proofErr w:type="spellEnd"/>
      <w:r w:rsidRPr="00590A8A">
        <w:rPr>
          <w:rFonts w:ascii="Consolas" w:eastAsia="Times New Roman" w:hAnsi="Consolas" w:cs="Times New Roman"/>
          <w:color w:val="000000"/>
          <w:sz w:val="24"/>
          <w:szCs w:val="24"/>
          <w:lang w:val="en-GB" w:eastAsia="es-ES"/>
        </w:rPr>
        <w:t xml:space="preserve"> Heading</w:t>
      </w:r>
      <w:r w:rsidRPr="00590A8A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&lt;</w:t>
      </w:r>
      <w:r w:rsidRPr="00590A8A">
        <w:rPr>
          <w:rFonts w:ascii="Consolas" w:eastAsia="Times New Roman" w:hAnsi="Consolas" w:cs="Times New Roman"/>
          <w:color w:val="A52A2A"/>
          <w:sz w:val="24"/>
          <w:szCs w:val="24"/>
          <w:lang w:val="en-GB" w:eastAsia="es-ES"/>
        </w:rPr>
        <w:t>/h1</w:t>
      </w:r>
      <w:r w:rsidRPr="00590A8A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&gt;</w:t>
      </w:r>
      <w:r w:rsidRPr="00590A8A">
        <w:rPr>
          <w:rFonts w:ascii="Consolas" w:eastAsia="Times New Roman" w:hAnsi="Consolas" w:cs="Times New Roman"/>
          <w:color w:val="000000"/>
          <w:sz w:val="24"/>
          <w:szCs w:val="24"/>
          <w:lang w:val="en-GB" w:eastAsia="es-ES"/>
        </w:rPr>
        <w:br/>
      </w:r>
      <w:r w:rsidRPr="00590A8A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&lt;</w:t>
      </w:r>
      <w:r w:rsidRPr="00590A8A">
        <w:rPr>
          <w:rFonts w:ascii="Consolas" w:eastAsia="Times New Roman" w:hAnsi="Consolas" w:cs="Times New Roman"/>
          <w:color w:val="A52A2A"/>
          <w:sz w:val="24"/>
          <w:szCs w:val="24"/>
          <w:lang w:val="en-GB" w:eastAsia="es-ES"/>
        </w:rPr>
        <w:t>p</w:t>
      </w:r>
      <w:r w:rsidRPr="00590A8A">
        <w:rPr>
          <w:rFonts w:ascii="Consolas" w:eastAsia="Times New Roman" w:hAnsi="Consolas" w:cs="Times New Roman"/>
          <w:color w:val="FF0000"/>
          <w:sz w:val="24"/>
          <w:szCs w:val="24"/>
          <w:lang w:val="en-GB" w:eastAsia="es-ES"/>
        </w:rPr>
        <w:t> style</w:t>
      </w:r>
      <w:r w:rsidRPr="00590A8A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="</w:t>
      </w:r>
      <w:proofErr w:type="spellStart"/>
      <w:r w:rsidRPr="00590A8A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text-align:center</w:t>
      </w:r>
      <w:proofErr w:type="spellEnd"/>
      <w:r w:rsidRPr="00590A8A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;"&gt;</w:t>
      </w:r>
      <w:proofErr w:type="spellStart"/>
      <w:r w:rsidRPr="00590A8A">
        <w:rPr>
          <w:rFonts w:ascii="Consolas" w:eastAsia="Times New Roman" w:hAnsi="Consolas" w:cs="Times New Roman"/>
          <w:color w:val="000000"/>
          <w:sz w:val="24"/>
          <w:szCs w:val="24"/>
          <w:lang w:val="en-GB" w:eastAsia="es-ES"/>
        </w:rPr>
        <w:t>Centered</w:t>
      </w:r>
      <w:proofErr w:type="spellEnd"/>
      <w:r w:rsidRPr="00590A8A">
        <w:rPr>
          <w:rFonts w:ascii="Consolas" w:eastAsia="Times New Roman" w:hAnsi="Consolas" w:cs="Times New Roman"/>
          <w:color w:val="000000"/>
          <w:sz w:val="24"/>
          <w:szCs w:val="24"/>
          <w:lang w:val="en-GB" w:eastAsia="es-ES"/>
        </w:rPr>
        <w:t xml:space="preserve"> paragraph.</w:t>
      </w:r>
      <w:r w:rsidRPr="00590A8A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&lt;</w:t>
      </w:r>
      <w:r w:rsidRPr="00590A8A">
        <w:rPr>
          <w:rFonts w:ascii="Consolas" w:eastAsia="Times New Roman" w:hAnsi="Consolas" w:cs="Times New Roman"/>
          <w:color w:val="A52A2A"/>
          <w:sz w:val="24"/>
          <w:szCs w:val="24"/>
          <w:lang w:val="en-GB" w:eastAsia="es-ES"/>
        </w:rPr>
        <w:t>/p</w:t>
      </w:r>
      <w:r w:rsidRPr="00590A8A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&gt;</w:t>
      </w:r>
    </w:p>
    <w:p w:rsidR="00833778" w:rsidRPr="00833778" w:rsidRDefault="00833778" w:rsidP="00833778">
      <w:pPr>
        <w:rPr>
          <w:b/>
          <w:color w:val="FF0000"/>
          <w:sz w:val="20"/>
          <w:szCs w:val="20"/>
          <w:lang w:val="en-GB"/>
        </w:rPr>
      </w:pPr>
      <w:r w:rsidRPr="00833778">
        <w:rPr>
          <w:b/>
          <w:color w:val="FF0000"/>
          <w:sz w:val="20"/>
          <w:szCs w:val="20"/>
          <w:lang w:val="en-GB"/>
        </w:rPr>
        <w:t xml:space="preserve">LISTAS. </w:t>
      </w:r>
    </w:p>
    <w:p w:rsidR="00833778" w:rsidRPr="00833778" w:rsidRDefault="00833778" w:rsidP="00833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</w:pPr>
      <w:r w:rsidRPr="00833778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style="</w:t>
      </w:r>
      <w:proofErr w:type="spellStart"/>
      <w:r w:rsidRPr="00833778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list-style-</w:t>
      </w:r>
      <w:proofErr w:type="gramStart"/>
      <w:r w:rsidRPr="00833778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type:none</w:t>
      </w:r>
      <w:proofErr w:type="spellEnd"/>
      <w:proofErr w:type="gramEnd"/>
    </w:p>
    <w:p w:rsidR="00833778" w:rsidRPr="00833778" w:rsidRDefault="00833778" w:rsidP="008337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</w:pPr>
      <w:r w:rsidRPr="00833778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style="</w:t>
      </w:r>
      <w:proofErr w:type="spellStart"/>
      <w:r w:rsidRPr="00833778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list-style-</w:t>
      </w:r>
      <w:proofErr w:type="gramStart"/>
      <w:r w:rsidRPr="00833778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type:disc</w:t>
      </w:r>
      <w:proofErr w:type="spellEnd"/>
      <w:proofErr w:type="gramEnd"/>
      <w:r w:rsidRPr="00833778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"</w:t>
      </w:r>
    </w:p>
    <w:p w:rsidR="00833778" w:rsidRPr="00590A8A" w:rsidRDefault="00833778" w:rsidP="008337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</w:pPr>
      <w:r w:rsidRPr="00833778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style="</w:t>
      </w:r>
      <w:proofErr w:type="spellStart"/>
      <w:r w:rsidRPr="00833778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list-style-</w:t>
      </w:r>
      <w:proofErr w:type="gramStart"/>
      <w:r w:rsidRPr="00833778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type:circle</w:t>
      </w:r>
      <w:proofErr w:type="spellEnd"/>
      <w:proofErr w:type="gramEnd"/>
      <w:r w:rsidRPr="00833778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"</w:t>
      </w:r>
    </w:p>
    <w:p w:rsidR="00833778" w:rsidRPr="00590A8A" w:rsidRDefault="00833778" w:rsidP="008337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</w:pPr>
      <w:r w:rsidRPr="00833778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style="</w:t>
      </w:r>
      <w:proofErr w:type="spellStart"/>
      <w:r w:rsidRPr="00833778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list-style-</w:t>
      </w:r>
      <w:proofErr w:type="gramStart"/>
      <w:r w:rsidRPr="00833778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type:square</w:t>
      </w:r>
      <w:proofErr w:type="spellEnd"/>
      <w:proofErr w:type="gramEnd"/>
      <w:r w:rsidRPr="00833778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"</w:t>
      </w:r>
    </w:p>
    <w:p w:rsidR="00833778" w:rsidRPr="00590A8A" w:rsidRDefault="00833778" w:rsidP="008337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</w:pPr>
    </w:p>
    <w:p w:rsidR="00C4636D" w:rsidRPr="00C4636D" w:rsidRDefault="00C4636D" w:rsidP="00C4636D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ESPACIADO ENTRE LAS CELDAS</w:t>
      </w:r>
    </w:p>
    <w:p w:rsidR="00907A89" w:rsidRDefault="00C4636D" w:rsidP="00C4636D">
      <w:pPr>
        <w:shd w:val="clear" w:color="auto" w:fill="FFFFFF"/>
        <w:spacing w:line="240" w:lineRule="auto"/>
        <w:rPr>
          <w:ins w:id="0" w:author="usm7smr2" w:date="2017-10-10T08:33:00Z"/>
          <w:rFonts w:ascii="Consolas" w:eastAsia="Times New Roman" w:hAnsi="Consolas" w:cs="Times New Roman"/>
          <w:color w:val="0000CD"/>
          <w:sz w:val="24"/>
          <w:szCs w:val="24"/>
          <w:lang w:eastAsia="es-ES"/>
        </w:rPr>
      </w:pPr>
      <w:r w:rsidRPr="0012124C">
        <w:rPr>
          <w:rFonts w:ascii="Consolas" w:eastAsia="Times New Roman" w:hAnsi="Consolas" w:cs="Times New Roman"/>
          <w:color w:val="0000CD"/>
          <w:sz w:val="24"/>
          <w:szCs w:val="24"/>
          <w:lang w:eastAsia="es-ES"/>
        </w:rPr>
        <w:t>&lt;</w:t>
      </w:r>
      <w:ins w:id="1" w:author="usm7smr2" w:date="2017-10-10T08:33:00Z">
        <w:r w:rsidR="00907A89">
          <w:rPr>
            <w:rFonts w:ascii="Consolas" w:eastAsia="Times New Roman" w:hAnsi="Consolas" w:cs="Times New Roman"/>
            <w:color w:val="A52A2A"/>
            <w:sz w:val="24"/>
            <w:szCs w:val="24"/>
            <w:lang w:eastAsia="es-ES"/>
          </w:rPr>
          <w:t>table</w:t>
        </w:r>
      </w:ins>
      <w:del w:id="2" w:author="usm7smr2" w:date="2017-10-10T08:33:00Z">
        <w:r w:rsidRPr="0012124C">
          <w:rPr>
            <w:rFonts w:ascii="Consolas" w:eastAsia="Times New Roman" w:hAnsi="Consolas" w:cs="Times New Roman"/>
            <w:color w:val="A52A2A"/>
            <w:sz w:val="24"/>
            <w:szCs w:val="24"/>
            <w:lang w:eastAsia="es-ES"/>
          </w:rPr>
          <w:delText>h1</w:delText>
        </w:r>
      </w:del>
      <w:r w:rsidRPr="0012124C">
        <w:rPr>
          <w:rFonts w:ascii="Consolas" w:eastAsia="Times New Roman" w:hAnsi="Consolas" w:cs="Times New Roman"/>
          <w:color w:val="FF0000"/>
          <w:sz w:val="24"/>
          <w:szCs w:val="24"/>
          <w:lang w:eastAsia="es-ES"/>
        </w:rPr>
        <w:t> </w:t>
      </w:r>
      <w:proofErr w:type="spellStart"/>
      <w:r w:rsidRPr="0012124C">
        <w:rPr>
          <w:rFonts w:ascii="Consolas" w:eastAsia="Times New Roman" w:hAnsi="Consolas" w:cs="Times New Roman"/>
          <w:color w:val="FF0000"/>
          <w:sz w:val="24"/>
          <w:szCs w:val="24"/>
          <w:lang w:eastAsia="es-ES"/>
        </w:rPr>
        <w:t>style</w:t>
      </w:r>
      <w:proofErr w:type="spellEnd"/>
      <w:r w:rsidRPr="0012124C">
        <w:rPr>
          <w:rFonts w:ascii="Consolas" w:eastAsia="Times New Roman" w:hAnsi="Consolas" w:cs="Times New Roman"/>
          <w:color w:val="0000CD"/>
          <w:sz w:val="24"/>
          <w:szCs w:val="24"/>
          <w:lang w:eastAsia="es-ES"/>
        </w:rPr>
        <w:t>="</w:t>
      </w:r>
      <w:r>
        <w:rPr>
          <w:rFonts w:ascii="Consolas" w:eastAsia="Times New Roman" w:hAnsi="Consolas" w:cs="Times New Roman"/>
          <w:color w:val="0000CD"/>
          <w:sz w:val="24"/>
          <w:szCs w:val="24"/>
          <w:highlight w:val="yellow"/>
          <w:lang w:eastAsia="es-ES"/>
        </w:rPr>
        <w:t>border-spacing:10px</w:t>
      </w:r>
      <w:r w:rsidRPr="0012124C">
        <w:rPr>
          <w:rFonts w:ascii="Consolas" w:eastAsia="Times New Roman" w:hAnsi="Consolas" w:cs="Times New Roman"/>
          <w:color w:val="0000CD"/>
          <w:sz w:val="24"/>
          <w:szCs w:val="24"/>
          <w:lang w:eastAsia="es-ES"/>
        </w:rPr>
        <w:t>;"&gt;</w:t>
      </w:r>
    </w:p>
    <w:p w:rsidR="00C4636D" w:rsidRPr="00C4636D" w:rsidRDefault="00C4636D" w:rsidP="00C4636D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ESPACIADO </w:t>
      </w:r>
      <w:r w:rsidR="00DD565C">
        <w:rPr>
          <w:b/>
          <w:color w:val="FF0000"/>
          <w:sz w:val="20"/>
          <w:szCs w:val="20"/>
        </w:rPr>
        <w:t xml:space="preserve">ENTRE </w:t>
      </w:r>
      <w:ins w:id="3" w:author="pgarcia@INFORMATICA.IESJC" w:date="2017-10-10T08:33:00Z">
        <w:r w:rsidR="00DD565C">
          <w:rPr>
            <w:b/>
            <w:color w:val="FF0000"/>
            <w:sz w:val="20"/>
            <w:szCs w:val="20"/>
          </w:rPr>
          <w:t>CONTENIDO</w:t>
        </w:r>
      </w:ins>
      <w:r w:rsidR="00DD565C">
        <w:rPr>
          <w:b/>
          <w:color w:val="FF0000"/>
          <w:sz w:val="20"/>
          <w:szCs w:val="20"/>
        </w:rPr>
        <w:t xml:space="preserve"> Y BORDE</w:t>
      </w:r>
    </w:p>
    <w:p w:rsidR="00907A89" w:rsidRPr="00590A8A" w:rsidRDefault="00C4636D" w:rsidP="00907A89">
      <w:pPr>
        <w:shd w:val="clear" w:color="auto" w:fill="FFFFFF"/>
        <w:spacing w:line="240" w:lineRule="auto"/>
        <w:rPr>
          <w:ins w:id="4" w:author="usm7smr2" w:date="2017-10-10T08:33:00Z"/>
          <w:rFonts w:ascii="Consolas" w:eastAsia="Times New Roman" w:hAnsi="Consolas" w:cs="Times New Roman"/>
          <w:color w:val="000000"/>
          <w:sz w:val="24"/>
          <w:szCs w:val="24"/>
          <w:lang w:val="en-GB" w:eastAsia="es-ES"/>
        </w:rPr>
      </w:pPr>
      <w:r w:rsidRPr="00590A8A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&lt;</w:t>
      </w:r>
      <w:ins w:id="5" w:author="usm7smr2" w:date="2017-10-10T08:33:00Z">
        <w:r w:rsidR="00907A89" w:rsidRPr="00590A8A">
          <w:rPr>
            <w:rFonts w:ascii="Consolas" w:eastAsia="Times New Roman" w:hAnsi="Consolas" w:cs="Times New Roman"/>
            <w:color w:val="A52A2A"/>
            <w:sz w:val="24"/>
            <w:szCs w:val="24"/>
            <w:lang w:val="en-GB" w:eastAsia="es-ES"/>
          </w:rPr>
          <w:t>table</w:t>
        </w:r>
      </w:ins>
      <w:del w:id="6" w:author="usm7smr2" w:date="2017-10-10T08:33:00Z">
        <w:r w:rsidRPr="00590A8A">
          <w:rPr>
            <w:rFonts w:ascii="Consolas" w:eastAsia="Times New Roman" w:hAnsi="Consolas" w:cs="Times New Roman"/>
            <w:color w:val="A52A2A"/>
            <w:sz w:val="24"/>
            <w:szCs w:val="24"/>
            <w:lang w:val="en-GB" w:eastAsia="es-ES"/>
          </w:rPr>
          <w:delText>h1</w:delText>
        </w:r>
      </w:del>
      <w:r w:rsidRPr="00590A8A">
        <w:rPr>
          <w:rFonts w:ascii="Consolas" w:eastAsia="Times New Roman" w:hAnsi="Consolas" w:cs="Times New Roman"/>
          <w:color w:val="FF0000"/>
          <w:sz w:val="24"/>
          <w:szCs w:val="24"/>
          <w:lang w:val="en-GB" w:eastAsia="es-ES"/>
        </w:rPr>
        <w:t> style</w:t>
      </w:r>
      <w:r w:rsidRPr="00590A8A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="</w:t>
      </w:r>
      <w:r w:rsidRPr="00590A8A">
        <w:rPr>
          <w:rFonts w:ascii="Consolas" w:eastAsia="Times New Roman" w:hAnsi="Consolas" w:cs="Times New Roman"/>
          <w:color w:val="0000CD"/>
          <w:sz w:val="24"/>
          <w:szCs w:val="24"/>
          <w:highlight w:val="yellow"/>
          <w:lang w:val="en-GB" w:eastAsia="es-ES"/>
        </w:rPr>
        <w:t>padding</w:t>
      </w:r>
      <w:r w:rsidRPr="00590A8A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:10px;"&gt;</w:t>
      </w:r>
    </w:p>
    <w:p w:rsidR="00F65B58" w:rsidRPr="00590A8A" w:rsidRDefault="00535137" w:rsidP="00535137">
      <w:pPr>
        <w:shd w:val="clear" w:color="auto" w:fill="FFFFFF"/>
        <w:spacing w:line="240" w:lineRule="auto"/>
        <w:rPr>
          <w:rFonts w:ascii="Consolas" w:eastAsia="Times New Roman" w:hAnsi="Consolas" w:cs="Times New Roman"/>
          <w:b/>
          <w:color w:val="FF0000"/>
          <w:sz w:val="24"/>
          <w:szCs w:val="24"/>
          <w:lang w:val="en-GB" w:eastAsia="es-ES"/>
        </w:rPr>
      </w:pPr>
      <w:r w:rsidRPr="00590A8A">
        <w:rPr>
          <w:rFonts w:ascii="Consolas" w:eastAsia="Times New Roman" w:hAnsi="Consolas" w:cs="Times New Roman"/>
          <w:b/>
          <w:color w:val="FF0000"/>
          <w:sz w:val="24"/>
          <w:szCs w:val="24"/>
          <w:lang w:val="en-GB" w:eastAsia="es-ES"/>
        </w:rPr>
        <w:t>SEPARACIÓN ENTRE CELDAS</w:t>
      </w:r>
    </w:p>
    <w:p w:rsidR="00A510DC" w:rsidRPr="00590A8A" w:rsidRDefault="00A510DC" w:rsidP="00A510DC">
      <w:pPr>
        <w:shd w:val="clear" w:color="auto" w:fill="FFFFFF"/>
        <w:spacing w:line="240" w:lineRule="auto"/>
        <w:rPr>
          <w:ins w:id="7" w:author="usm7smr2" w:date="2017-10-10T08:33:00Z"/>
          <w:rFonts w:ascii="Consolas" w:eastAsia="Times New Roman" w:hAnsi="Consolas" w:cs="Times New Roman"/>
          <w:color w:val="000000"/>
          <w:sz w:val="24"/>
          <w:szCs w:val="24"/>
          <w:lang w:val="en-GB" w:eastAsia="es-ES"/>
        </w:rPr>
      </w:pPr>
      <w:r w:rsidRPr="00590A8A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&lt;</w:t>
      </w:r>
      <w:ins w:id="8" w:author="usm7smr2" w:date="2017-10-10T08:33:00Z">
        <w:r w:rsidRPr="00590A8A">
          <w:rPr>
            <w:rFonts w:ascii="Consolas" w:eastAsia="Times New Roman" w:hAnsi="Consolas" w:cs="Times New Roman"/>
            <w:color w:val="A52A2A"/>
            <w:sz w:val="24"/>
            <w:szCs w:val="24"/>
            <w:lang w:val="en-GB" w:eastAsia="es-ES"/>
          </w:rPr>
          <w:t>table</w:t>
        </w:r>
      </w:ins>
      <w:del w:id="9" w:author="usm7smr2" w:date="2017-10-10T08:33:00Z">
        <w:r w:rsidRPr="00590A8A">
          <w:rPr>
            <w:rFonts w:ascii="Consolas" w:eastAsia="Times New Roman" w:hAnsi="Consolas" w:cs="Times New Roman"/>
            <w:color w:val="A52A2A"/>
            <w:sz w:val="24"/>
            <w:szCs w:val="24"/>
            <w:lang w:val="en-GB" w:eastAsia="es-ES"/>
          </w:rPr>
          <w:delText>h1</w:delText>
        </w:r>
      </w:del>
      <w:r w:rsidRPr="00590A8A">
        <w:rPr>
          <w:rFonts w:ascii="Consolas" w:eastAsia="Times New Roman" w:hAnsi="Consolas" w:cs="Times New Roman"/>
          <w:color w:val="FF0000"/>
          <w:sz w:val="24"/>
          <w:szCs w:val="24"/>
          <w:lang w:val="en-GB" w:eastAsia="es-ES"/>
        </w:rPr>
        <w:t> style</w:t>
      </w:r>
      <w:r w:rsidRPr="00590A8A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="</w:t>
      </w:r>
      <w:r w:rsidRPr="00590A8A">
        <w:rPr>
          <w:rFonts w:ascii="Consolas" w:hAnsi="Consolas"/>
          <w:color w:val="FF0000"/>
          <w:shd w:val="clear" w:color="auto" w:fill="EDEDED"/>
          <w:lang w:val="en-GB"/>
        </w:rPr>
        <w:t xml:space="preserve"> </w:t>
      </w:r>
      <w:r w:rsidRPr="00590A8A">
        <w:rPr>
          <w:rFonts w:ascii="Consolas" w:hAnsi="Consolas"/>
          <w:color w:val="FF0000"/>
          <w:highlight w:val="yellow"/>
          <w:shd w:val="clear" w:color="auto" w:fill="EDEDED"/>
          <w:lang w:val="en-GB"/>
        </w:rPr>
        <w:t>border-collapse</w:t>
      </w:r>
      <w:r w:rsidRPr="00590A8A">
        <w:rPr>
          <w:rFonts w:ascii="Consolas" w:hAnsi="Consolas"/>
          <w:color w:val="000000"/>
          <w:highlight w:val="yellow"/>
          <w:shd w:val="clear" w:color="auto" w:fill="EDEDED"/>
          <w:lang w:val="en-GB"/>
        </w:rPr>
        <w:t>:</w:t>
      </w:r>
      <w:r w:rsidRPr="00590A8A">
        <w:rPr>
          <w:rStyle w:val="apple-converted-space"/>
          <w:rFonts w:ascii="Consolas" w:hAnsi="Consolas"/>
          <w:color w:val="0000CD"/>
          <w:highlight w:val="yellow"/>
          <w:shd w:val="clear" w:color="auto" w:fill="EDEDED"/>
          <w:lang w:val="en-GB"/>
        </w:rPr>
        <w:t> </w:t>
      </w:r>
      <w:r w:rsidRPr="00590A8A">
        <w:rPr>
          <w:rFonts w:ascii="Consolas" w:hAnsi="Consolas"/>
          <w:color w:val="0000CD"/>
          <w:highlight w:val="yellow"/>
          <w:shd w:val="clear" w:color="auto" w:fill="EDEDED"/>
          <w:lang w:val="en-GB"/>
        </w:rPr>
        <w:t>separa</w:t>
      </w:r>
      <w:r w:rsidRPr="00590A8A">
        <w:rPr>
          <w:rFonts w:ascii="Consolas" w:hAnsi="Consolas"/>
          <w:color w:val="0000CD"/>
          <w:shd w:val="clear" w:color="auto" w:fill="EDEDED"/>
          <w:lang w:val="en-GB"/>
        </w:rPr>
        <w:t>te</w:t>
      </w:r>
      <w:r w:rsidRPr="00590A8A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;"&gt;</w:t>
      </w:r>
    </w:p>
    <w:p w:rsidR="00535137" w:rsidRPr="00590A8A" w:rsidRDefault="00535137" w:rsidP="00C4636D">
      <w:pPr>
        <w:shd w:val="clear" w:color="auto" w:fill="FFFFFF"/>
        <w:spacing w:line="240" w:lineRule="auto"/>
        <w:rPr>
          <w:rFonts w:ascii="Consolas" w:eastAsia="Times New Roman" w:hAnsi="Consolas" w:cs="Times New Roman"/>
          <w:b/>
          <w:color w:val="FF0000"/>
          <w:sz w:val="24"/>
          <w:szCs w:val="24"/>
          <w:lang w:val="en-GB" w:eastAsia="es-ES"/>
        </w:rPr>
      </w:pPr>
      <w:r w:rsidRPr="00590A8A">
        <w:rPr>
          <w:rFonts w:ascii="Consolas" w:eastAsia="Times New Roman" w:hAnsi="Consolas" w:cs="Times New Roman"/>
          <w:b/>
          <w:color w:val="FF0000"/>
          <w:sz w:val="24"/>
          <w:szCs w:val="24"/>
          <w:lang w:val="en-GB" w:eastAsia="es-ES"/>
        </w:rPr>
        <w:t>COLOR BORDE (TABLAS)</w:t>
      </w:r>
    </w:p>
    <w:p w:rsidR="00A510DC" w:rsidRPr="00590A8A" w:rsidRDefault="00A510DC" w:rsidP="00A510DC">
      <w:pPr>
        <w:shd w:val="clear" w:color="auto" w:fill="FFFFFF"/>
        <w:spacing w:line="240" w:lineRule="auto"/>
        <w:rPr>
          <w:ins w:id="10" w:author="usm7smr2" w:date="2017-10-10T08:33:00Z"/>
          <w:rFonts w:ascii="Consolas" w:eastAsia="Times New Roman" w:hAnsi="Consolas" w:cs="Times New Roman"/>
          <w:color w:val="000000"/>
          <w:sz w:val="24"/>
          <w:szCs w:val="24"/>
          <w:lang w:val="en-GB" w:eastAsia="es-ES"/>
        </w:rPr>
      </w:pPr>
      <w:r w:rsidRPr="00590A8A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&lt;</w:t>
      </w:r>
      <w:ins w:id="11" w:author="usm7smr2" w:date="2017-10-10T08:33:00Z">
        <w:r w:rsidRPr="00590A8A">
          <w:rPr>
            <w:rFonts w:ascii="Consolas" w:eastAsia="Times New Roman" w:hAnsi="Consolas" w:cs="Times New Roman"/>
            <w:color w:val="A52A2A"/>
            <w:sz w:val="24"/>
            <w:szCs w:val="24"/>
            <w:lang w:val="en-GB" w:eastAsia="es-ES"/>
          </w:rPr>
          <w:t>table</w:t>
        </w:r>
      </w:ins>
      <w:del w:id="12" w:author="usm7smr2" w:date="2017-10-10T08:33:00Z">
        <w:r w:rsidRPr="00590A8A">
          <w:rPr>
            <w:rFonts w:ascii="Consolas" w:eastAsia="Times New Roman" w:hAnsi="Consolas" w:cs="Times New Roman"/>
            <w:color w:val="A52A2A"/>
            <w:sz w:val="24"/>
            <w:szCs w:val="24"/>
            <w:lang w:val="en-GB" w:eastAsia="es-ES"/>
          </w:rPr>
          <w:delText>h1</w:delText>
        </w:r>
      </w:del>
      <w:r w:rsidRPr="00590A8A">
        <w:rPr>
          <w:rFonts w:ascii="Consolas" w:eastAsia="Times New Roman" w:hAnsi="Consolas" w:cs="Times New Roman"/>
          <w:color w:val="FF0000"/>
          <w:sz w:val="24"/>
          <w:szCs w:val="24"/>
          <w:lang w:val="en-GB" w:eastAsia="es-ES"/>
        </w:rPr>
        <w:t> style</w:t>
      </w:r>
      <w:r w:rsidRPr="00590A8A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="</w:t>
      </w:r>
      <w:r w:rsidRPr="00590A8A">
        <w:rPr>
          <w:rFonts w:ascii="Consolas" w:hAnsi="Consolas"/>
          <w:color w:val="FF0000"/>
          <w:highlight w:val="yellow"/>
          <w:shd w:val="clear" w:color="auto" w:fill="EDEDED"/>
          <w:lang w:val="en-GB"/>
        </w:rPr>
        <w:t>border-</w:t>
      </w:r>
      <w:proofErr w:type="spellStart"/>
      <w:r w:rsidRPr="00590A8A">
        <w:rPr>
          <w:rFonts w:ascii="Consolas" w:hAnsi="Consolas"/>
          <w:color w:val="FF0000"/>
          <w:highlight w:val="yellow"/>
          <w:shd w:val="clear" w:color="auto" w:fill="EDEDED"/>
          <w:lang w:val="en-GB"/>
        </w:rPr>
        <w:t>color</w:t>
      </w:r>
      <w:proofErr w:type="spellEnd"/>
      <w:r w:rsidRPr="00590A8A">
        <w:rPr>
          <w:rFonts w:ascii="Consolas" w:hAnsi="Consolas"/>
          <w:color w:val="000000"/>
          <w:highlight w:val="yellow"/>
          <w:shd w:val="clear" w:color="auto" w:fill="EDEDED"/>
          <w:lang w:val="en-GB"/>
        </w:rPr>
        <w:t>:</w:t>
      </w:r>
      <w:r w:rsidRPr="00590A8A">
        <w:rPr>
          <w:rStyle w:val="apple-converted-space"/>
          <w:rFonts w:ascii="Consolas" w:hAnsi="Consolas"/>
          <w:color w:val="0000CD"/>
          <w:highlight w:val="yellow"/>
          <w:shd w:val="clear" w:color="auto" w:fill="EDEDED"/>
          <w:lang w:val="en-GB"/>
        </w:rPr>
        <w:t> </w:t>
      </w:r>
      <w:proofErr w:type="spellStart"/>
      <w:r w:rsidRPr="00590A8A">
        <w:rPr>
          <w:rFonts w:ascii="Consolas" w:hAnsi="Consolas"/>
          <w:color w:val="0000CD"/>
          <w:highlight w:val="yellow"/>
          <w:shd w:val="clear" w:color="auto" w:fill="EDEDED"/>
          <w:lang w:val="en-GB"/>
        </w:rPr>
        <w:t>gray</w:t>
      </w:r>
      <w:proofErr w:type="spellEnd"/>
      <w:r w:rsidRPr="00590A8A">
        <w:rPr>
          <w:rFonts w:ascii="Consolas" w:hAnsi="Consolas"/>
          <w:color w:val="000000"/>
          <w:highlight w:val="yellow"/>
          <w:shd w:val="clear" w:color="auto" w:fill="EDEDED"/>
          <w:lang w:val="en-GB"/>
        </w:rPr>
        <w:t>;</w:t>
      </w:r>
      <w:r w:rsidRPr="00590A8A">
        <w:rPr>
          <w:rFonts w:ascii="Consolas" w:eastAsia="Times New Roman" w:hAnsi="Consolas" w:cs="Times New Roman"/>
          <w:color w:val="0000CD"/>
          <w:sz w:val="24"/>
          <w:szCs w:val="24"/>
          <w:highlight w:val="yellow"/>
          <w:lang w:val="en-GB" w:eastAsia="es-ES"/>
        </w:rPr>
        <w:t>"&gt;</w:t>
      </w:r>
    </w:p>
    <w:p w:rsidR="00A510DC" w:rsidRDefault="00A510DC" w:rsidP="0099679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4"/>
          <w:szCs w:val="24"/>
          <w:lang w:eastAsia="es-ES"/>
        </w:rPr>
      </w:pPr>
      <w:ins w:id="13" w:author="usm7smr2" w:date="2017-10-10T08:33:00Z">
        <w:r w:rsidRPr="00590A8A">
          <w:rPr>
            <w:rFonts w:ascii="Consolas" w:eastAsia="Times New Roman" w:hAnsi="Consolas" w:cs="Times New Roman"/>
            <w:color w:val="0000CD"/>
            <w:sz w:val="24"/>
            <w:szCs w:val="24"/>
            <w:lang w:val="en-GB" w:eastAsia="es-ES"/>
          </w:rPr>
          <w:tab/>
        </w:r>
      </w:ins>
    </w:p>
    <w:p w:rsidR="007D5E6B" w:rsidRPr="007D5E6B" w:rsidRDefault="007D5E6B" w:rsidP="007D5E6B">
      <w:pPr>
        <w:shd w:val="clear" w:color="auto" w:fill="FFFFFF"/>
        <w:spacing w:line="240" w:lineRule="auto"/>
        <w:rPr>
          <w:rFonts w:ascii="Consolas" w:eastAsia="Times New Roman" w:hAnsi="Consolas" w:cs="Times New Roman"/>
          <w:b/>
          <w:color w:val="FF0000"/>
          <w:sz w:val="24"/>
          <w:szCs w:val="24"/>
          <w:lang w:eastAsia="es-ES"/>
        </w:rPr>
      </w:pPr>
      <w:r w:rsidRPr="007D5E6B">
        <w:rPr>
          <w:rFonts w:ascii="Consolas" w:eastAsia="Times New Roman" w:hAnsi="Consolas" w:cs="Times New Roman"/>
          <w:b/>
          <w:color w:val="FF0000"/>
          <w:sz w:val="24"/>
          <w:szCs w:val="24"/>
          <w:lang w:eastAsia="es-ES"/>
        </w:rPr>
        <w:t xml:space="preserve">COLOR BORDE (TABLAS) CON STYLE </w:t>
      </w:r>
      <w:r>
        <w:rPr>
          <w:rFonts w:ascii="Consolas" w:eastAsia="Times New Roman" w:hAnsi="Consolas" w:cs="Times New Roman"/>
          <w:b/>
          <w:color w:val="FF0000"/>
          <w:sz w:val="24"/>
          <w:szCs w:val="24"/>
          <w:lang w:eastAsia="es-ES"/>
        </w:rPr>
        <w:t>HAY QUEPONER BORDE A CADA ETIQUETA</w:t>
      </w:r>
      <w:r w:rsidR="00437E1E">
        <w:rPr>
          <w:rFonts w:ascii="Consolas" w:eastAsia="Times New Roman" w:hAnsi="Consolas" w:cs="Times New Roman"/>
          <w:b/>
          <w:color w:val="FF0000"/>
          <w:sz w:val="24"/>
          <w:szCs w:val="24"/>
          <w:lang w:eastAsia="es-ES"/>
        </w:rPr>
        <w:t xml:space="preserve"> es decir a cada celda</w:t>
      </w:r>
      <w:r>
        <w:rPr>
          <w:rFonts w:ascii="Consolas" w:eastAsia="Times New Roman" w:hAnsi="Consolas" w:cs="Times New Roman"/>
          <w:b/>
          <w:color w:val="FF0000"/>
          <w:sz w:val="24"/>
          <w:szCs w:val="24"/>
          <w:lang w:eastAsia="es-ES"/>
        </w:rPr>
        <w:t xml:space="preserve"> (TABLE, </w:t>
      </w:r>
      <w:proofErr w:type="gramStart"/>
      <w:r>
        <w:rPr>
          <w:rFonts w:ascii="Consolas" w:eastAsia="Times New Roman" w:hAnsi="Consolas" w:cs="Times New Roman"/>
          <w:b/>
          <w:color w:val="FF0000"/>
          <w:sz w:val="24"/>
          <w:szCs w:val="24"/>
          <w:lang w:eastAsia="es-ES"/>
        </w:rPr>
        <w:t>TH,TD</w:t>
      </w:r>
      <w:proofErr w:type="gramEnd"/>
      <w:r w:rsidR="00437E1E">
        <w:rPr>
          <w:rFonts w:ascii="Consolas" w:eastAsia="Times New Roman" w:hAnsi="Consolas" w:cs="Times New Roman"/>
          <w:b/>
          <w:color w:val="FF0000"/>
          <w:sz w:val="24"/>
          <w:szCs w:val="24"/>
          <w:lang w:eastAsia="es-ES"/>
        </w:rPr>
        <w:t>)</w:t>
      </w:r>
    </w:p>
    <w:p w:rsidR="007D5E6B" w:rsidRPr="007D5E6B" w:rsidRDefault="00A1250E" w:rsidP="007D5E6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4"/>
          <w:szCs w:val="24"/>
          <w:lang w:eastAsia="es-ES"/>
        </w:rPr>
      </w:pPr>
      <w:r>
        <w:rPr>
          <w:rFonts w:ascii="Consolas" w:eastAsia="Times New Roman" w:hAnsi="Consolas" w:cs="Times New Roman"/>
          <w:color w:val="0000CD"/>
          <w:sz w:val="24"/>
          <w:szCs w:val="24"/>
          <w:lang w:eastAsia="es-ES"/>
        </w:rPr>
        <w:t>&lt;head&gt;</w:t>
      </w:r>
    </w:p>
    <w:p w:rsidR="007D5E6B" w:rsidRDefault="007D5E6B" w:rsidP="007D5E6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</w:pPr>
      <w:r w:rsidRPr="007D5E6B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&lt;style</w:t>
      </w:r>
      <w:r w:rsidR="00467F36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 xml:space="preserve"> type=”text/</w:t>
      </w:r>
      <w:proofErr w:type="spellStart"/>
      <w:r w:rsidR="00467F36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css</w:t>
      </w:r>
      <w:proofErr w:type="spellEnd"/>
      <w:r w:rsidR="00467F36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”</w:t>
      </w:r>
      <w:r w:rsidRPr="007D5E6B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&gt;</w:t>
      </w:r>
    </w:p>
    <w:p w:rsidR="00AA5059" w:rsidRPr="007D5E6B" w:rsidRDefault="00AA5059" w:rsidP="007D5E6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</w:pPr>
    </w:p>
    <w:p w:rsidR="007D5E6B" w:rsidRPr="007D5E6B" w:rsidRDefault="007D5E6B" w:rsidP="007D5E6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</w:pPr>
      <w:r w:rsidRPr="007D5E6B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 xml:space="preserve">table, </w:t>
      </w:r>
      <w:proofErr w:type="spellStart"/>
      <w:r w:rsidRPr="007D5E6B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th</w:t>
      </w:r>
      <w:proofErr w:type="spellEnd"/>
      <w:r w:rsidRPr="007D5E6B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, td {</w:t>
      </w:r>
    </w:p>
    <w:p w:rsidR="007D5E6B" w:rsidRPr="007D5E6B" w:rsidRDefault="007D5E6B" w:rsidP="007D5E6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</w:pPr>
      <w:r w:rsidRPr="007D5E6B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 xml:space="preserve">    border: 1px solid black;</w:t>
      </w:r>
    </w:p>
    <w:p w:rsidR="007D5E6B" w:rsidRDefault="007D5E6B" w:rsidP="007D5E6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</w:pPr>
      <w:r w:rsidRPr="007D5E6B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}</w:t>
      </w:r>
    </w:p>
    <w:p w:rsidR="00AA5059" w:rsidRPr="007D5E6B" w:rsidRDefault="00AA5059" w:rsidP="007D5E6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</w:pPr>
    </w:p>
    <w:p w:rsidR="007D5E6B" w:rsidRPr="007D5E6B" w:rsidRDefault="007D5E6B" w:rsidP="007D5E6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</w:pPr>
      <w:r w:rsidRPr="007D5E6B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&lt;/style&gt;</w:t>
      </w:r>
    </w:p>
    <w:p w:rsidR="007D5E6B" w:rsidRPr="007D5E6B" w:rsidRDefault="007D5E6B" w:rsidP="007D5E6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</w:pPr>
      <w:r w:rsidRPr="007D5E6B">
        <w:rPr>
          <w:rFonts w:ascii="Consolas" w:eastAsia="Times New Roman" w:hAnsi="Consolas" w:cs="Times New Roman"/>
          <w:color w:val="0000CD"/>
          <w:sz w:val="24"/>
          <w:szCs w:val="24"/>
          <w:lang w:val="en-GB" w:eastAsia="es-ES"/>
        </w:rPr>
        <w:t>&lt;/head&gt;</w:t>
      </w:r>
    </w:p>
    <w:p w:rsidR="003F63CF" w:rsidRDefault="000376EB" w:rsidP="003F63CF">
      <w:pPr>
        <w:shd w:val="clear" w:color="auto" w:fill="FFFFFF"/>
        <w:spacing w:line="240" w:lineRule="auto"/>
        <w:rPr>
          <w:rFonts w:ascii="Consolas" w:eastAsia="Times New Roman" w:hAnsi="Consolas" w:cs="Times New Roman"/>
          <w:b/>
          <w:color w:val="FF0000"/>
          <w:sz w:val="24"/>
          <w:szCs w:val="24"/>
          <w:lang w:eastAsia="es-ES"/>
        </w:rPr>
      </w:pPr>
      <w:r>
        <w:rPr>
          <w:rFonts w:ascii="Consolas" w:eastAsia="Times New Roman" w:hAnsi="Consolas" w:cs="Times New Roman"/>
          <w:b/>
          <w:color w:val="FF0000"/>
          <w:sz w:val="24"/>
          <w:szCs w:val="24"/>
          <w:lang w:eastAsia="es-ES"/>
        </w:rPr>
        <w:t>ALINEACIÓN VERTICAL</w:t>
      </w:r>
    </w:p>
    <w:p w:rsidR="006B6377" w:rsidRPr="005C2AA1" w:rsidRDefault="006B6377" w:rsidP="006B6377">
      <w:pPr>
        <w:rPr>
          <w:b/>
          <w:color w:val="FF0000"/>
          <w:sz w:val="20"/>
          <w:szCs w:val="20"/>
        </w:rPr>
      </w:pPr>
    </w:p>
    <w:p w:rsidR="006B6377" w:rsidRPr="006F2ABB" w:rsidRDefault="006B6377" w:rsidP="006F2ABB">
      <w:pPr>
        <w:spacing w:after="0" w:line="240" w:lineRule="auto"/>
        <w:ind w:left="1416"/>
        <w:rPr>
          <w:rFonts w:ascii="Consolas" w:hAnsi="Consolas"/>
          <w:color w:val="000000"/>
          <w:shd w:val="clear" w:color="auto" w:fill="FFFFFF"/>
          <w:lang w:val="en-GB"/>
        </w:rPr>
      </w:pPr>
      <w:r w:rsidRPr="006F2ABB">
        <w:rPr>
          <w:rFonts w:ascii="Consolas" w:hAnsi="Consolas"/>
          <w:color w:val="FF0000"/>
          <w:shd w:val="clear" w:color="auto" w:fill="FFFFFF"/>
          <w:lang w:val="en-GB"/>
        </w:rPr>
        <w:t>vertical-align</w:t>
      </w:r>
      <w:r w:rsidRPr="006F2ABB">
        <w:rPr>
          <w:rFonts w:ascii="Consolas" w:hAnsi="Consolas"/>
          <w:color w:val="000000"/>
          <w:shd w:val="clear" w:color="auto" w:fill="FFFFFF"/>
          <w:lang w:val="en-GB"/>
        </w:rPr>
        <w:t>:</w:t>
      </w:r>
      <w:r w:rsidRPr="006F2ABB">
        <w:rPr>
          <w:rFonts w:ascii="Consolas" w:hAnsi="Consolas"/>
          <w:color w:val="0000CD"/>
          <w:shd w:val="clear" w:color="auto" w:fill="FFFFFF"/>
          <w:lang w:val="en-GB"/>
        </w:rPr>
        <w:t> text-top</w:t>
      </w:r>
      <w:r w:rsidRPr="006F2ABB">
        <w:rPr>
          <w:rFonts w:ascii="Consolas" w:hAnsi="Consolas"/>
          <w:color w:val="000000"/>
          <w:shd w:val="clear" w:color="auto" w:fill="FFFFFF"/>
          <w:lang w:val="en-GB"/>
        </w:rPr>
        <w:t>;</w:t>
      </w:r>
    </w:p>
    <w:p w:rsidR="006B6377" w:rsidRPr="006F2ABB" w:rsidRDefault="006B6377" w:rsidP="006F2ABB">
      <w:pPr>
        <w:spacing w:after="0" w:line="240" w:lineRule="auto"/>
        <w:ind w:left="1416"/>
        <w:rPr>
          <w:rFonts w:ascii="Consolas" w:hAnsi="Consolas"/>
          <w:color w:val="FF0000"/>
          <w:shd w:val="clear" w:color="auto" w:fill="FFFFFF"/>
          <w:lang w:val="en-GB"/>
        </w:rPr>
      </w:pPr>
      <w:r w:rsidRPr="006F2ABB">
        <w:rPr>
          <w:rFonts w:ascii="Consolas" w:hAnsi="Consolas"/>
          <w:color w:val="FF0000"/>
          <w:shd w:val="clear" w:color="auto" w:fill="FFFFFF"/>
          <w:lang w:val="en-GB"/>
        </w:rPr>
        <w:t>vertical-align</w:t>
      </w:r>
      <w:r w:rsidRPr="006F2ABB">
        <w:rPr>
          <w:rFonts w:ascii="Consolas" w:hAnsi="Consolas"/>
          <w:color w:val="000000"/>
          <w:shd w:val="clear" w:color="auto" w:fill="FFFFFF"/>
          <w:lang w:val="en-GB"/>
        </w:rPr>
        <w:t>:</w:t>
      </w:r>
      <w:r w:rsidRPr="006F2ABB">
        <w:rPr>
          <w:rFonts w:ascii="Consolas" w:hAnsi="Consolas"/>
          <w:color w:val="0000CD"/>
          <w:shd w:val="clear" w:color="auto" w:fill="FFFFFF"/>
          <w:lang w:val="en-GB"/>
        </w:rPr>
        <w:t> baseline</w:t>
      </w:r>
      <w:r w:rsidRPr="006F2ABB">
        <w:rPr>
          <w:rFonts w:ascii="Consolas" w:hAnsi="Consolas"/>
          <w:color w:val="000000"/>
          <w:shd w:val="clear" w:color="auto" w:fill="FFFFFF"/>
          <w:lang w:val="en-GB"/>
        </w:rPr>
        <w:t>;</w:t>
      </w:r>
    </w:p>
    <w:p w:rsidR="006F2ABB" w:rsidRDefault="006B6377" w:rsidP="006F2ABB">
      <w:pPr>
        <w:spacing w:after="0" w:line="240" w:lineRule="auto"/>
        <w:ind w:left="1416"/>
        <w:rPr>
          <w:rFonts w:ascii="Consolas" w:hAnsi="Consolas"/>
          <w:color w:val="FF0000"/>
          <w:shd w:val="clear" w:color="auto" w:fill="FFFFFF"/>
          <w:lang w:val="en-GB"/>
        </w:rPr>
      </w:pPr>
      <w:r w:rsidRPr="006F2ABB">
        <w:rPr>
          <w:rFonts w:ascii="Consolas" w:hAnsi="Consolas"/>
          <w:color w:val="FF0000"/>
          <w:shd w:val="clear" w:color="auto" w:fill="FFFFFF"/>
          <w:lang w:val="en-GB"/>
        </w:rPr>
        <w:t>vertical-align</w:t>
      </w:r>
      <w:r w:rsidRPr="006F2ABB">
        <w:rPr>
          <w:rFonts w:ascii="Consolas" w:hAnsi="Consolas"/>
          <w:color w:val="000000"/>
          <w:shd w:val="clear" w:color="auto" w:fill="FFFFFF"/>
          <w:lang w:val="en-GB"/>
        </w:rPr>
        <w:t>:</w:t>
      </w:r>
      <w:r w:rsidRPr="006F2ABB">
        <w:rPr>
          <w:rFonts w:ascii="Consolas" w:hAnsi="Consolas"/>
          <w:color w:val="0000CD"/>
          <w:shd w:val="clear" w:color="auto" w:fill="FFFFFF"/>
          <w:lang w:val="en-GB"/>
        </w:rPr>
        <w:t> text-top</w:t>
      </w:r>
      <w:r w:rsidRPr="006F2ABB">
        <w:rPr>
          <w:rFonts w:ascii="Consolas" w:hAnsi="Consolas"/>
          <w:color w:val="000000"/>
          <w:shd w:val="clear" w:color="auto" w:fill="FFFFFF"/>
          <w:lang w:val="en-GB"/>
        </w:rPr>
        <w:t>;</w:t>
      </w:r>
      <w:r w:rsidRPr="006F2ABB">
        <w:rPr>
          <w:rFonts w:ascii="Consolas" w:hAnsi="Consolas"/>
          <w:color w:val="FF0000"/>
          <w:shd w:val="clear" w:color="auto" w:fill="FFFFFF"/>
          <w:lang w:val="en-GB"/>
        </w:rPr>
        <w:br/>
        <w:t>vertical-align</w:t>
      </w:r>
      <w:r w:rsidRPr="006F2ABB">
        <w:rPr>
          <w:rFonts w:ascii="Consolas" w:hAnsi="Consolas"/>
          <w:color w:val="000000"/>
          <w:shd w:val="clear" w:color="auto" w:fill="FFFFFF"/>
          <w:lang w:val="en-GB"/>
        </w:rPr>
        <w:t>:</w:t>
      </w:r>
      <w:r w:rsidRPr="006F2ABB">
        <w:rPr>
          <w:rFonts w:ascii="Consolas" w:hAnsi="Consolas"/>
          <w:color w:val="0000CD"/>
          <w:shd w:val="clear" w:color="auto" w:fill="FFFFFF"/>
          <w:lang w:val="en-GB"/>
        </w:rPr>
        <w:t> text-bottom</w:t>
      </w:r>
      <w:r w:rsidRPr="006F2ABB">
        <w:rPr>
          <w:rFonts w:ascii="Consolas" w:hAnsi="Consolas"/>
          <w:color w:val="000000"/>
          <w:shd w:val="clear" w:color="auto" w:fill="FFFFFF"/>
          <w:lang w:val="en-GB"/>
        </w:rPr>
        <w:t>;</w:t>
      </w:r>
    </w:p>
    <w:p w:rsidR="006B6377" w:rsidRPr="006F2ABB" w:rsidRDefault="006B6377" w:rsidP="006F2ABB">
      <w:pPr>
        <w:spacing w:after="0" w:line="240" w:lineRule="auto"/>
        <w:ind w:left="1416"/>
        <w:rPr>
          <w:rFonts w:ascii="Consolas" w:hAnsi="Consolas"/>
          <w:color w:val="FF0000"/>
          <w:shd w:val="clear" w:color="auto" w:fill="FFFFFF"/>
          <w:lang w:val="en-GB"/>
        </w:rPr>
      </w:pPr>
      <w:r w:rsidRPr="006F2ABB">
        <w:rPr>
          <w:rFonts w:ascii="Consolas" w:hAnsi="Consolas"/>
          <w:color w:val="FF0000"/>
          <w:shd w:val="clear" w:color="auto" w:fill="FFFFFF"/>
          <w:lang w:val="en-GB"/>
        </w:rPr>
        <w:t> vertical-align</w:t>
      </w:r>
      <w:r w:rsidRPr="006F2ABB">
        <w:rPr>
          <w:rFonts w:ascii="Consolas" w:hAnsi="Consolas"/>
          <w:color w:val="000000"/>
          <w:shd w:val="clear" w:color="auto" w:fill="FFFFFF"/>
          <w:lang w:val="en-GB"/>
        </w:rPr>
        <w:t>:</w:t>
      </w:r>
      <w:r w:rsidRPr="006F2ABB">
        <w:rPr>
          <w:rFonts w:ascii="Consolas" w:hAnsi="Consolas"/>
          <w:color w:val="0000CD"/>
          <w:shd w:val="clear" w:color="auto" w:fill="FFFFFF"/>
          <w:lang w:val="en-GB"/>
        </w:rPr>
        <w:t> sub</w:t>
      </w:r>
      <w:r w:rsidRPr="006F2ABB">
        <w:rPr>
          <w:rFonts w:ascii="Consolas" w:hAnsi="Consolas"/>
          <w:color w:val="000000"/>
          <w:shd w:val="clear" w:color="auto" w:fill="FFFFFF"/>
          <w:lang w:val="en-GB"/>
        </w:rPr>
        <w:t>;</w:t>
      </w:r>
      <w:r w:rsidRPr="006F2ABB">
        <w:rPr>
          <w:rFonts w:ascii="Consolas" w:hAnsi="Consolas"/>
          <w:color w:val="FF0000"/>
          <w:shd w:val="clear" w:color="auto" w:fill="FFFFFF"/>
          <w:lang w:val="en-GB"/>
        </w:rPr>
        <w:br/>
        <w:t> vertical-align</w:t>
      </w:r>
      <w:r w:rsidRPr="006F2ABB">
        <w:rPr>
          <w:rFonts w:ascii="Consolas" w:hAnsi="Consolas"/>
          <w:color w:val="000000"/>
          <w:shd w:val="clear" w:color="auto" w:fill="FFFFFF"/>
          <w:lang w:val="en-GB"/>
        </w:rPr>
        <w:t>:</w:t>
      </w:r>
      <w:r w:rsidRPr="006F2ABB">
        <w:rPr>
          <w:rFonts w:ascii="Consolas" w:hAnsi="Consolas"/>
          <w:color w:val="0000CD"/>
          <w:shd w:val="clear" w:color="auto" w:fill="FFFFFF"/>
          <w:lang w:val="en-GB"/>
        </w:rPr>
        <w:t> super</w:t>
      </w:r>
      <w:r w:rsidRPr="006F2ABB">
        <w:rPr>
          <w:rFonts w:ascii="Consolas" w:hAnsi="Consolas"/>
          <w:color w:val="000000"/>
          <w:shd w:val="clear" w:color="auto" w:fill="FFFFFF"/>
          <w:lang w:val="en-GB"/>
        </w:rPr>
        <w:t>;</w:t>
      </w:r>
      <w:r w:rsidRPr="006F2ABB">
        <w:rPr>
          <w:rFonts w:ascii="Consolas" w:hAnsi="Consolas"/>
          <w:color w:val="FF0000"/>
          <w:shd w:val="clear" w:color="auto" w:fill="FFFFFF"/>
          <w:lang w:val="en-GB"/>
        </w:rPr>
        <w:br/>
      </w:r>
    </w:p>
    <w:p w:rsidR="006B6377" w:rsidRPr="006F2ABB" w:rsidRDefault="006B6377" w:rsidP="006B6377">
      <w:pPr>
        <w:rPr>
          <w:lang w:val="en-GB"/>
        </w:rPr>
      </w:pPr>
    </w:p>
    <w:p w:rsidR="006B6377" w:rsidRPr="006F2ABB" w:rsidRDefault="006B6377" w:rsidP="003F63CF">
      <w:pPr>
        <w:shd w:val="clear" w:color="auto" w:fill="FFFFFF"/>
        <w:spacing w:line="240" w:lineRule="auto"/>
        <w:rPr>
          <w:rFonts w:ascii="Consolas" w:eastAsia="Times New Roman" w:hAnsi="Consolas" w:cs="Times New Roman"/>
          <w:b/>
          <w:color w:val="FF0000"/>
          <w:sz w:val="24"/>
          <w:szCs w:val="24"/>
          <w:lang w:val="en-GB" w:eastAsia="es-ES"/>
        </w:rPr>
      </w:pPr>
      <w:bookmarkStart w:id="14" w:name="_GoBack"/>
      <w:bookmarkEnd w:id="14"/>
    </w:p>
    <w:sectPr w:rsidR="006B6377" w:rsidRPr="006F2AB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6112" w:rsidRDefault="00FA6112" w:rsidP="00B21CCC">
      <w:pPr>
        <w:spacing w:after="0" w:line="240" w:lineRule="auto"/>
      </w:pPr>
      <w:r>
        <w:separator/>
      </w:r>
    </w:p>
  </w:endnote>
  <w:endnote w:type="continuationSeparator" w:id="0">
    <w:p w:rsidR="00FA6112" w:rsidRDefault="00FA6112" w:rsidP="00B21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4277342"/>
      <w:docPartObj>
        <w:docPartGallery w:val="Page Numbers (Bottom of Page)"/>
        <w:docPartUnique/>
      </w:docPartObj>
    </w:sdtPr>
    <w:sdtEndPr/>
    <w:sdtContent>
      <w:p w:rsidR="00B21CCC" w:rsidRDefault="00B21CC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623A">
          <w:rPr>
            <w:noProof/>
          </w:rPr>
          <w:t>5</w:t>
        </w:r>
        <w:r>
          <w:fldChar w:fldCharType="end"/>
        </w:r>
      </w:p>
    </w:sdtContent>
  </w:sdt>
  <w:p w:rsidR="00B21CCC" w:rsidRDefault="00B21C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6112" w:rsidRDefault="00FA6112" w:rsidP="00B21CCC">
      <w:pPr>
        <w:spacing w:after="0" w:line="240" w:lineRule="auto"/>
      </w:pPr>
      <w:r>
        <w:separator/>
      </w:r>
    </w:p>
  </w:footnote>
  <w:footnote w:type="continuationSeparator" w:id="0">
    <w:p w:rsidR="00FA6112" w:rsidRDefault="00FA6112" w:rsidP="00B21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7D7DD7"/>
    <w:multiLevelType w:val="hybridMultilevel"/>
    <w:tmpl w:val="EC0E706E"/>
    <w:lvl w:ilvl="0" w:tplc="0C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sm7smr2">
    <w15:presenceInfo w15:providerId="AD" w15:userId="S-1-5-21-1055596492-1416546447-3185176769-1254"/>
  </w15:person>
  <w15:person w15:author="pgarcia@INFORMATICA.IESJC">
    <w15:presenceInfo w15:providerId="AD" w15:userId="S-1-5-21-1055596492-1416546447-3185176769-11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FF3"/>
    <w:rsid w:val="000376EB"/>
    <w:rsid w:val="00096E8D"/>
    <w:rsid w:val="000C3C15"/>
    <w:rsid w:val="0012124C"/>
    <w:rsid w:val="00122D07"/>
    <w:rsid w:val="0020787D"/>
    <w:rsid w:val="002A16A9"/>
    <w:rsid w:val="002D1B19"/>
    <w:rsid w:val="003F63CF"/>
    <w:rsid w:val="00437E1E"/>
    <w:rsid w:val="00467F36"/>
    <w:rsid w:val="00472835"/>
    <w:rsid w:val="004F79D4"/>
    <w:rsid w:val="00535137"/>
    <w:rsid w:val="0054763B"/>
    <w:rsid w:val="00590A8A"/>
    <w:rsid w:val="005C2AA1"/>
    <w:rsid w:val="005D27C6"/>
    <w:rsid w:val="00607614"/>
    <w:rsid w:val="0060795C"/>
    <w:rsid w:val="006278F0"/>
    <w:rsid w:val="006B308F"/>
    <w:rsid w:val="006B6377"/>
    <w:rsid w:val="006D6942"/>
    <w:rsid w:val="006F2ABB"/>
    <w:rsid w:val="007C623A"/>
    <w:rsid w:val="007D5E6B"/>
    <w:rsid w:val="00833778"/>
    <w:rsid w:val="008C2C45"/>
    <w:rsid w:val="00907A89"/>
    <w:rsid w:val="00952DA8"/>
    <w:rsid w:val="0095680E"/>
    <w:rsid w:val="00964273"/>
    <w:rsid w:val="009810B9"/>
    <w:rsid w:val="00996798"/>
    <w:rsid w:val="009A2104"/>
    <w:rsid w:val="00A1250E"/>
    <w:rsid w:val="00A22967"/>
    <w:rsid w:val="00A510DC"/>
    <w:rsid w:val="00A86451"/>
    <w:rsid w:val="00AA5059"/>
    <w:rsid w:val="00AC4FF3"/>
    <w:rsid w:val="00B21CCC"/>
    <w:rsid w:val="00B870A9"/>
    <w:rsid w:val="00B931EB"/>
    <w:rsid w:val="00BB0C1B"/>
    <w:rsid w:val="00C4636D"/>
    <w:rsid w:val="00CD04EE"/>
    <w:rsid w:val="00D00136"/>
    <w:rsid w:val="00DD565C"/>
    <w:rsid w:val="00EA585D"/>
    <w:rsid w:val="00EE1880"/>
    <w:rsid w:val="00F50157"/>
    <w:rsid w:val="00F65B58"/>
    <w:rsid w:val="00F87031"/>
    <w:rsid w:val="00FA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B1BC4-ABFB-4C4C-988C-7C73070A7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212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1212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2124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2124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21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2124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1212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20787D"/>
    <w:rPr>
      <w:i/>
      <w:iCs/>
    </w:rPr>
  </w:style>
  <w:style w:type="character" w:customStyle="1" w:styleId="apple-converted-space">
    <w:name w:val="apple-converted-space"/>
    <w:rsid w:val="00F65B58"/>
  </w:style>
  <w:style w:type="paragraph" w:styleId="Revisin">
    <w:name w:val="Revision"/>
    <w:hidden/>
    <w:uiPriority w:val="99"/>
    <w:semiHidden/>
    <w:rsid w:val="004F79D4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F79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79D4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EA585D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21C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1CCC"/>
  </w:style>
  <w:style w:type="paragraph" w:styleId="Piedepgina">
    <w:name w:val="footer"/>
    <w:basedOn w:val="Normal"/>
    <w:link w:val="PiedepginaCar"/>
    <w:uiPriority w:val="99"/>
    <w:unhideWhenUsed/>
    <w:rsid w:val="00B21C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CCC"/>
  </w:style>
  <w:style w:type="paragraph" w:customStyle="1" w:styleId="paragraph">
    <w:name w:val="paragraph"/>
    <w:basedOn w:val="Normal"/>
    <w:rsid w:val="00981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9810B9"/>
  </w:style>
  <w:style w:type="character" w:customStyle="1" w:styleId="spellingerror">
    <w:name w:val="spellingerror"/>
    <w:basedOn w:val="Fuentedeprrafopredeter"/>
    <w:rsid w:val="009810B9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D5E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3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920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6170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1626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pgarcia@INFORMATICA.IESJC</dc:creator>
  <cp:keywords/>
  <dc:description/>
  <cp:lastModifiedBy>pgarcia@informatica.iesjc</cp:lastModifiedBy>
  <cp:revision>2</cp:revision>
  <dcterms:created xsi:type="dcterms:W3CDTF">2019-11-18T07:40:00Z</dcterms:created>
  <dcterms:modified xsi:type="dcterms:W3CDTF">2019-11-18T07:40:00Z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918663831</vt:i4>
  </property>
</Properties>
</file>